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2F6F267" w14:textId="77777777" w:rsidR="006610F2" w:rsidRDefault="006610F2"/>
    <w:tbl>
      <w:tblPr>
        <w:tblW w:w="8965" w:type="dxa"/>
        <w:tblLook w:val="0600" w:firstRow="0" w:lastRow="0" w:firstColumn="0" w:lastColumn="0" w:noHBand="1" w:noVBand="1"/>
      </w:tblPr>
      <w:tblGrid>
        <w:gridCol w:w="350"/>
        <w:gridCol w:w="8615"/>
      </w:tblGrid>
      <w:tr w:rsidR="006610F2" w14:paraId="68591600" w14:textId="77777777">
        <w:tc>
          <w:tcPr>
            <w:tcW w:w="350" w:type="dxa"/>
          </w:tcPr>
          <w:p w14:paraId="16BE2D91" w14:textId="77777777" w:rsidR="006610F2" w:rsidRDefault="006610F2"/>
        </w:tc>
        <w:tc>
          <w:tcPr>
            <w:tcW w:w="8615" w:type="dxa"/>
          </w:tcPr>
          <w:p w14:paraId="18E6C67B" w14:textId="77777777" w:rsidR="006610F2" w:rsidRDefault="006610F2"/>
        </w:tc>
      </w:tr>
      <w:tr w:rsidR="006610F2" w14:paraId="33960438" w14:textId="77777777">
        <w:tc>
          <w:tcPr>
            <w:tcW w:w="350" w:type="dxa"/>
          </w:tcPr>
          <w:p w14:paraId="3CADFC7B" w14:textId="77777777" w:rsidR="006610F2" w:rsidRDefault="006610F2"/>
        </w:tc>
        <w:tc>
          <w:tcPr>
            <w:tcW w:w="8615" w:type="dxa"/>
            <w:shd w:val="clear" w:color="auto" w:fill="FFFFFF"/>
          </w:tcPr>
          <w:p w14:paraId="79BBC589" w14:textId="77777777" w:rsidR="006610F2" w:rsidRDefault="006610F2"/>
        </w:tc>
      </w:tr>
    </w:tbl>
    <w:p w14:paraId="1D2C9E1B" w14:textId="77777777" w:rsidR="006610F2" w:rsidRDefault="00D87283">
      <w:pPr>
        <w:jc w:val="center"/>
      </w:pPr>
      <w:r>
        <w:rPr>
          <w:rFonts w:ascii="Times New Roman" w:eastAsia="Times New Roman" w:hAnsi="Times New Roman" w:cs="Times New Roman"/>
          <w:b/>
          <w:sz w:val="36"/>
        </w:rPr>
        <w:t>Wireless Asynchronous Communication via UART on a DE2Bot</w:t>
      </w:r>
    </w:p>
    <w:p w14:paraId="53BA2968" w14:textId="77777777" w:rsidR="006610F2" w:rsidRDefault="00D87283">
      <w:pPr>
        <w:jc w:val="center"/>
      </w:pPr>
      <w:r>
        <w:t xml:space="preserve"> </w:t>
      </w:r>
    </w:p>
    <w:p w14:paraId="27D34C15" w14:textId="77777777" w:rsidR="006610F2" w:rsidRDefault="006610F2">
      <w:pPr>
        <w:jc w:val="center"/>
      </w:pPr>
    </w:p>
    <w:p w14:paraId="701A782D" w14:textId="77777777" w:rsidR="006610F2" w:rsidRDefault="006610F2">
      <w:pPr>
        <w:jc w:val="center"/>
      </w:pPr>
    </w:p>
    <w:p w14:paraId="4281392E" w14:textId="77777777" w:rsidR="006610F2" w:rsidRDefault="00D87283">
      <w:pPr>
        <w:jc w:val="center"/>
      </w:pPr>
      <w:r>
        <w:t xml:space="preserve"> </w:t>
      </w:r>
    </w:p>
    <w:p w14:paraId="727B63AA" w14:textId="77777777" w:rsidR="006610F2" w:rsidRDefault="006610F2">
      <w:pPr>
        <w:jc w:val="center"/>
      </w:pPr>
    </w:p>
    <w:p w14:paraId="02AB5551" w14:textId="77777777" w:rsidR="006610F2" w:rsidRDefault="006610F2">
      <w:pPr>
        <w:jc w:val="center"/>
      </w:pPr>
    </w:p>
    <w:p w14:paraId="01F4AEEA" w14:textId="77777777" w:rsidR="006610F2" w:rsidRDefault="00D87283">
      <w:pPr>
        <w:jc w:val="center"/>
      </w:pPr>
      <w:r>
        <w:rPr>
          <w:rFonts w:ascii="Times New Roman" w:eastAsia="Times New Roman" w:hAnsi="Times New Roman" w:cs="Times New Roman"/>
          <w:sz w:val="28"/>
        </w:rPr>
        <w:t>Nisarg Himani</w:t>
      </w:r>
    </w:p>
    <w:p w14:paraId="22E6FA1D" w14:textId="77777777" w:rsidR="006610F2" w:rsidRDefault="00D87283">
      <w:pPr>
        <w:jc w:val="center"/>
      </w:pPr>
      <w:r>
        <w:rPr>
          <w:rFonts w:ascii="Times New Roman" w:eastAsia="Times New Roman" w:hAnsi="Times New Roman" w:cs="Times New Roman"/>
          <w:sz w:val="28"/>
        </w:rPr>
        <w:t>Sunny Patel</w:t>
      </w:r>
    </w:p>
    <w:p w14:paraId="1215F05E" w14:textId="77777777" w:rsidR="006610F2" w:rsidRDefault="00D87283">
      <w:pPr>
        <w:jc w:val="center"/>
      </w:pPr>
      <w:r>
        <w:rPr>
          <w:rFonts w:ascii="Times New Roman" w:eastAsia="Times New Roman" w:hAnsi="Times New Roman" w:cs="Times New Roman"/>
          <w:sz w:val="28"/>
        </w:rPr>
        <w:t>Thomas Saekao</w:t>
      </w:r>
    </w:p>
    <w:p w14:paraId="6EB2FD11" w14:textId="77777777" w:rsidR="006610F2" w:rsidRDefault="00D87283">
      <w:pPr>
        <w:jc w:val="center"/>
      </w:pPr>
      <w:r>
        <w:rPr>
          <w:rFonts w:ascii="Times New Roman" w:eastAsia="Times New Roman" w:hAnsi="Times New Roman" w:cs="Times New Roman"/>
          <w:sz w:val="28"/>
        </w:rPr>
        <w:t>Mohit Tandon</w:t>
      </w:r>
    </w:p>
    <w:p w14:paraId="63A37AD9" w14:textId="77777777" w:rsidR="006610F2" w:rsidRDefault="00D87283">
      <w:pPr>
        <w:jc w:val="center"/>
      </w:pPr>
      <w:r>
        <w:rPr>
          <w:rFonts w:ascii="Times New Roman" w:eastAsia="Times New Roman" w:hAnsi="Times New Roman" w:cs="Times New Roman"/>
          <w:sz w:val="28"/>
        </w:rPr>
        <w:t>George Vellaringattu</w:t>
      </w:r>
    </w:p>
    <w:p w14:paraId="11ACB279" w14:textId="77777777" w:rsidR="006610F2" w:rsidRDefault="006610F2">
      <w:pPr>
        <w:jc w:val="center"/>
      </w:pPr>
    </w:p>
    <w:p w14:paraId="2947850E" w14:textId="77777777" w:rsidR="006610F2" w:rsidRDefault="006610F2">
      <w:pPr>
        <w:jc w:val="center"/>
        <w:rPr>
          <w:rFonts w:ascii="Times New Roman" w:eastAsia="Times New Roman" w:hAnsi="Times New Roman" w:cs="Times New Roman"/>
          <w:sz w:val="28"/>
        </w:rPr>
      </w:pPr>
    </w:p>
    <w:p w14:paraId="37C82D4C" w14:textId="77777777" w:rsidR="006610F2" w:rsidRDefault="00D87283">
      <w:pPr>
        <w:jc w:val="center"/>
      </w:pPr>
      <w:r>
        <w:rPr>
          <w:rFonts w:ascii="Times New Roman" w:eastAsia="Times New Roman" w:hAnsi="Times New Roman" w:cs="Times New Roman"/>
          <w:sz w:val="28"/>
        </w:rPr>
        <w:t xml:space="preserve"> </w:t>
      </w:r>
    </w:p>
    <w:p w14:paraId="157E93D4" w14:textId="77777777" w:rsidR="006610F2" w:rsidRDefault="00D87283">
      <w:pPr>
        <w:jc w:val="center"/>
      </w:pPr>
      <w:r>
        <w:rPr>
          <w:rFonts w:ascii="Times New Roman" w:eastAsia="Times New Roman" w:hAnsi="Times New Roman" w:cs="Times New Roman"/>
          <w:sz w:val="28"/>
        </w:rPr>
        <w:t>ECE 2031, Digital Design Lab</w:t>
      </w:r>
    </w:p>
    <w:p w14:paraId="33F9EFFA" w14:textId="77777777" w:rsidR="006610F2" w:rsidRDefault="00D87283">
      <w:pPr>
        <w:jc w:val="center"/>
      </w:pPr>
      <w:r>
        <w:rPr>
          <w:rFonts w:ascii="Times New Roman" w:eastAsia="Times New Roman" w:hAnsi="Times New Roman" w:cs="Times New Roman"/>
          <w:sz w:val="28"/>
        </w:rPr>
        <w:t>Section L05</w:t>
      </w:r>
    </w:p>
    <w:p w14:paraId="167819FF" w14:textId="77777777" w:rsidR="006610F2" w:rsidRDefault="00D87283">
      <w:pPr>
        <w:jc w:val="center"/>
      </w:pPr>
      <w:r>
        <w:rPr>
          <w:rFonts w:ascii="Times New Roman" w:eastAsia="Times New Roman" w:hAnsi="Times New Roman" w:cs="Times New Roman"/>
          <w:sz w:val="28"/>
        </w:rPr>
        <w:t xml:space="preserve"> </w:t>
      </w:r>
    </w:p>
    <w:p w14:paraId="188A0CC1" w14:textId="77777777" w:rsidR="006610F2" w:rsidRDefault="00D87283">
      <w:pPr>
        <w:jc w:val="center"/>
      </w:pPr>
      <w:r>
        <w:rPr>
          <w:rFonts w:ascii="Times New Roman" w:eastAsia="Times New Roman" w:hAnsi="Times New Roman" w:cs="Times New Roman"/>
          <w:sz w:val="28"/>
        </w:rPr>
        <w:t xml:space="preserve"> </w:t>
      </w:r>
    </w:p>
    <w:p w14:paraId="0317F5AC" w14:textId="77777777" w:rsidR="006610F2" w:rsidRDefault="00D87283">
      <w:pPr>
        <w:jc w:val="center"/>
      </w:pPr>
      <w:r>
        <w:rPr>
          <w:rFonts w:ascii="Times New Roman" w:eastAsia="Times New Roman" w:hAnsi="Times New Roman" w:cs="Times New Roman"/>
          <w:sz w:val="28"/>
        </w:rPr>
        <w:t>Georgia Institute of Technology</w:t>
      </w:r>
    </w:p>
    <w:p w14:paraId="49388BBE" w14:textId="77777777" w:rsidR="006610F2" w:rsidRDefault="00D87283">
      <w:pPr>
        <w:jc w:val="center"/>
      </w:pPr>
      <w:r>
        <w:rPr>
          <w:rFonts w:ascii="Times New Roman" w:eastAsia="Times New Roman" w:hAnsi="Times New Roman" w:cs="Times New Roman"/>
          <w:sz w:val="28"/>
        </w:rPr>
        <w:t>School of Electrical and Computer Engineering</w:t>
      </w:r>
    </w:p>
    <w:p w14:paraId="1955E413" w14:textId="77777777" w:rsidR="006610F2" w:rsidRDefault="006610F2">
      <w:pPr>
        <w:jc w:val="center"/>
      </w:pPr>
    </w:p>
    <w:p w14:paraId="0F1B7489" w14:textId="77777777" w:rsidR="006610F2" w:rsidRDefault="006610F2">
      <w:pPr>
        <w:jc w:val="center"/>
      </w:pPr>
    </w:p>
    <w:p w14:paraId="2B527820" w14:textId="77777777" w:rsidR="006610F2" w:rsidRDefault="00D87283">
      <w:r>
        <w:rPr>
          <w:rFonts w:ascii="Times New Roman" w:eastAsia="Times New Roman" w:hAnsi="Times New Roman" w:cs="Times New Roman"/>
          <w:sz w:val="28"/>
        </w:rPr>
        <w:t xml:space="preserve"> </w:t>
      </w:r>
    </w:p>
    <w:p w14:paraId="15D71AA0" w14:textId="77777777" w:rsidR="006610F2" w:rsidRDefault="006610F2">
      <w:pPr>
        <w:jc w:val="center"/>
      </w:pPr>
    </w:p>
    <w:p w14:paraId="78252C09" w14:textId="77777777" w:rsidR="006610F2" w:rsidRDefault="006610F2">
      <w:pPr>
        <w:jc w:val="center"/>
      </w:pPr>
    </w:p>
    <w:p w14:paraId="45175326" w14:textId="77777777" w:rsidR="006610F2" w:rsidRDefault="006610F2">
      <w:pPr>
        <w:jc w:val="center"/>
      </w:pPr>
    </w:p>
    <w:p w14:paraId="2ADDB8A4" w14:textId="77777777" w:rsidR="006610F2" w:rsidRDefault="00D87283">
      <w:pPr>
        <w:jc w:val="center"/>
      </w:pPr>
      <w:r>
        <w:rPr>
          <w:rFonts w:ascii="Times New Roman" w:eastAsia="Times New Roman" w:hAnsi="Times New Roman" w:cs="Times New Roman"/>
          <w:sz w:val="28"/>
        </w:rPr>
        <w:t>Submitted</w:t>
      </w:r>
    </w:p>
    <w:p w14:paraId="17012B45" w14:textId="77777777" w:rsidR="006610F2" w:rsidRDefault="00D87283">
      <w:pPr>
        <w:jc w:val="center"/>
      </w:pPr>
      <w:r>
        <w:rPr>
          <w:rFonts w:ascii="Times New Roman" w:eastAsia="Times New Roman" w:hAnsi="Times New Roman" w:cs="Times New Roman"/>
          <w:sz w:val="28"/>
        </w:rPr>
        <w:t>April 28, 2014</w:t>
      </w:r>
    </w:p>
    <w:p w14:paraId="22E5B8AE" w14:textId="77777777" w:rsidR="006610F2" w:rsidRDefault="006610F2"/>
    <w:p w14:paraId="61EAB10B" w14:textId="77777777" w:rsidR="006610F2" w:rsidRDefault="006610F2"/>
    <w:p w14:paraId="0396D7EE" w14:textId="77777777" w:rsidR="006610F2" w:rsidRDefault="006610F2"/>
    <w:p w14:paraId="4CE66C46" w14:textId="77777777" w:rsidR="00BF32C2" w:rsidRDefault="00BF32C2"/>
    <w:p w14:paraId="3ED496B7" w14:textId="77777777" w:rsidR="006610F2" w:rsidRDefault="006610F2">
      <w:pPr>
        <w:spacing w:line="480" w:lineRule="auto"/>
        <w:rPr>
          <w:rFonts w:ascii="Times New Roman" w:eastAsia="Times New Roman" w:hAnsi="Times New Roman" w:cs="Times New Roman"/>
          <w:b/>
          <w:sz w:val="32"/>
        </w:rPr>
      </w:pPr>
    </w:p>
    <w:p w14:paraId="7CA6C9C9" w14:textId="77777777" w:rsidR="006610F2" w:rsidRDefault="00D87283">
      <w:pPr>
        <w:spacing w:line="480" w:lineRule="auto"/>
        <w:rPr>
          <w:highlight w:val="yellow"/>
        </w:rPr>
      </w:pPr>
      <w:r>
        <w:rPr>
          <w:rFonts w:ascii="Times New Roman" w:eastAsia="Times New Roman" w:hAnsi="Times New Roman" w:cs="Times New Roman"/>
          <w:b/>
          <w:sz w:val="32"/>
          <w:highlight w:val="yellow"/>
        </w:rPr>
        <w:lastRenderedPageBreak/>
        <w:t>Abstract (NISARG)</w:t>
      </w:r>
    </w:p>
    <w:p w14:paraId="25982606" w14:textId="77777777" w:rsidR="006610F2" w:rsidRDefault="00D87283">
      <w:pPr>
        <w:spacing w:line="480" w:lineRule="auto"/>
        <w:ind w:firstLine="720"/>
      </w:pPr>
      <w:r>
        <w:rPr>
          <w:rFonts w:ascii="Times New Roman" w:eastAsia="Times New Roman" w:hAnsi="Times New Roman" w:cs="Times New Roman"/>
          <w:highlight w:val="yellow"/>
        </w:rPr>
        <w:t>This design report details technical information regarding a project that enables UART to allow wireless serial communication between a base station and a robot. To successfully accomplish these tasks, a program will be written that enables the base station and robot to communicate with each other. This robot will act as a warehouse inventory robot that receives base station commands to carry out with a given time limit. An assembly code will be programmed to perform basic and advanced robot initialization, and a functional UART will be improved for reliability, usability, and functionality. Movement of the robot will be in conjunction with odometry and movement in the Cartesian coordinates. Modifications are made to the UART interface code to work efficiently and to not break any other functionality as well as add in the ability to collect data only when the data is new and valid. No buffer is required for the UART modification since the team can store and process the data as soon as it is available.</w:t>
      </w:r>
      <w:r>
        <w:rPr>
          <w:rFonts w:ascii="Times New Roman" w:eastAsia="Times New Roman" w:hAnsi="Times New Roman" w:cs="Times New Roman"/>
        </w:rPr>
        <w:t xml:space="preserve"> </w:t>
      </w:r>
    </w:p>
    <w:p w14:paraId="58F76D59" w14:textId="77777777" w:rsidR="006610F2" w:rsidRDefault="006610F2">
      <w:pPr>
        <w:spacing w:line="480" w:lineRule="auto"/>
      </w:pPr>
    </w:p>
    <w:p w14:paraId="272ADFE0" w14:textId="77777777" w:rsidR="006610F2" w:rsidRDefault="006610F2"/>
    <w:p w14:paraId="32DB6779" w14:textId="77777777" w:rsidR="006610F2" w:rsidRDefault="006610F2"/>
    <w:p w14:paraId="261D514B" w14:textId="77777777" w:rsidR="006610F2" w:rsidRDefault="006610F2"/>
    <w:p w14:paraId="4DC476E6" w14:textId="77777777" w:rsidR="006610F2" w:rsidRDefault="006610F2"/>
    <w:p w14:paraId="0512286E" w14:textId="77777777" w:rsidR="006610F2" w:rsidRDefault="006610F2"/>
    <w:p w14:paraId="24A5B364" w14:textId="77777777" w:rsidR="006610F2" w:rsidRDefault="006610F2"/>
    <w:p w14:paraId="03DFDC59" w14:textId="77777777" w:rsidR="006610F2" w:rsidRDefault="006610F2"/>
    <w:p w14:paraId="3E14EDB7" w14:textId="77777777" w:rsidR="006610F2" w:rsidRDefault="006610F2"/>
    <w:p w14:paraId="43F065D7" w14:textId="77777777" w:rsidR="006610F2" w:rsidRDefault="006610F2"/>
    <w:p w14:paraId="787FB335" w14:textId="77777777" w:rsidR="006610F2" w:rsidRDefault="006610F2"/>
    <w:p w14:paraId="560AEABE" w14:textId="77777777" w:rsidR="006610F2" w:rsidRDefault="006610F2"/>
    <w:p w14:paraId="7BDC69D7" w14:textId="77777777" w:rsidR="006610F2" w:rsidRDefault="006610F2"/>
    <w:p w14:paraId="51D54FBF" w14:textId="77777777" w:rsidR="006610F2" w:rsidRDefault="006610F2"/>
    <w:p w14:paraId="7F6128ED" w14:textId="77777777" w:rsidR="006610F2" w:rsidRDefault="006610F2"/>
    <w:p w14:paraId="4D6C046F" w14:textId="77777777" w:rsidR="006610F2" w:rsidRDefault="006610F2"/>
    <w:p w14:paraId="43F2E560" w14:textId="77777777" w:rsidR="006610F2" w:rsidRDefault="006610F2"/>
    <w:p w14:paraId="58565F8D" w14:textId="77777777" w:rsidR="006610F2" w:rsidRDefault="006610F2"/>
    <w:p w14:paraId="049C8F99" w14:textId="77777777" w:rsidR="006610F2" w:rsidRDefault="006610F2"/>
    <w:p w14:paraId="053D9F3A" w14:textId="77777777" w:rsidR="006610F2" w:rsidRDefault="006610F2"/>
    <w:p w14:paraId="281221DA" w14:textId="77777777" w:rsidR="006610F2" w:rsidRDefault="006610F2"/>
    <w:p w14:paraId="5AA9815C" w14:textId="77777777" w:rsidR="006610F2" w:rsidRDefault="006610F2"/>
    <w:p w14:paraId="33D4861B" w14:textId="77777777" w:rsidR="006610F2" w:rsidRDefault="00D87283">
      <w:pPr>
        <w:jc w:val="center"/>
      </w:pPr>
      <w:r>
        <w:rPr>
          <w:rFonts w:ascii="Times New Roman" w:eastAsia="Times New Roman" w:hAnsi="Times New Roman" w:cs="Times New Roman"/>
          <w:b/>
          <w:sz w:val="36"/>
        </w:rPr>
        <w:lastRenderedPageBreak/>
        <w:t>Wireless Asynchronous Communication via UART on a DE2Bot</w:t>
      </w:r>
    </w:p>
    <w:p w14:paraId="7B2991EC" w14:textId="77777777" w:rsidR="006610F2" w:rsidRDefault="00D87283">
      <w:pPr>
        <w:pStyle w:val="Heading1"/>
        <w:spacing w:before="0" w:line="480" w:lineRule="auto"/>
      </w:pPr>
      <w:r>
        <w:rPr>
          <w:rFonts w:ascii="Times New Roman" w:eastAsia="Times New Roman" w:hAnsi="Times New Roman" w:cs="Times New Roman"/>
          <w:b/>
        </w:rPr>
        <w:t>Introduction</w:t>
      </w:r>
    </w:p>
    <w:p w14:paraId="3A0184CD" w14:textId="473BE1BC" w:rsidR="006610F2" w:rsidRPr="002D0C57" w:rsidRDefault="00D87283" w:rsidP="002D0C57">
      <w:pPr>
        <w:spacing w:line="480" w:lineRule="auto"/>
        <w:rPr>
          <w:rFonts w:ascii="Times New Roman" w:eastAsia="Times New Roman" w:hAnsi="Times New Roman" w:cs="Times New Roman"/>
        </w:rPr>
      </w:pPr>
      <w:r>
        <w:tab/>
      </w:r>
      <w:r w:rsidR="001F0673">
        <w:rPr>
          <w:rFonts w:ascii="Times New Roman" w:eastAsia="Times New Roman" w:hAnsi="Times New Roman" w:cs="Times New Roman"/>
        </w:rPr>
        <w:t>This project</w:t>
      </w:r>
      <w:r>
        <w:rPr>
          <w:rFonts w:ascii="Times New Roman" w:eastAsia="Times New Roman" w:hAnsi="Times New Roman" w:cs="Times New Roman"/>
        </w:rPr>
        <w:t xml:space="preserve"> implement</w:t>
      </w:r>
      <w:r w:rsidR="001F0673">
        <w:rPr>
          <w:rFonts w:ascii="Times New Roman" w:eastAsia="Times New Roman" w:hAnsi="Times New Roman" w:cs="Times New Roman"/>
        </w:rPr>
        <w:t>ed</w:t>
      </w:r>
      <w:r>
        <w:rPr>
          <w:rFonts w:ascii="Times New Roman" w:eastAsia="Times New Roman" w:hAnsi="Times New Roman" w:cs="Times New Roman"/>
        </w:rPr>
        <w:t xml:space="preserve"> wireless serial communication to enable the sending and receiving of data using the UART between the DE2 robot and the base station. The </w:t>
      </w:r>
      <w:r w:rsidR="00DD353E">
        <w:rPr>
          <w:rFonts w:ascii="Times New Roman" w:eastAsia="Times New Roman" w:hAnsi="Times New Roman" w:cs="Times New Roman"/>
        </w:rPr>
        <w:t>purpose of the UART was</w:t>
      </w:r>
      <w:r>
        <w:rPr>
          <w:rFonts w:ascii="Times New Roman" w:eastAsia="Times New Roman" w:hAnsi="Times New Roman" w:cs="Times New Roman"/>
        </w:rPr>
        <w:t xml:space="preserve"> to convert bytes from parallel communication to serial communication and vice versa so that the two devices </w:t>
      </w:r>
      <w:r w:rsidR="00CE5D39">
        <w:rPr>
          <w:rFonts w:ascii="Times New Roman" w:eastAsia="Times New Roman" w:hAnsi="Times New Roman" w:cs="Times New Roman"/>
        </w:rPr>
        <w:t>would</w:t>
      </w:r>
      <w:r>
        <w:rPr>
          <w:rFonts w:ascii="Times New Roman" w:eastAsia="Times New Roman" w:hAnsi="Times New Roman" w:cs="Times New Roman"/>
        </w:rPr>
        <w:t xml:space="preserve"> be able to understand each other. The presented problem for this project was to implement asynchronous serial communication using UART to communicate between the base station and the robot. To create this communication, manipulating a block diagram to complete the UART interface was necessary. The UART interface was responsible for four main tasks, which include</w:t>
      </w:r>
      <w:ins w:id="0" w:author="Sunny Patel" w:date="2014-04-25T15:15:00Z">
        <w:r w:rsidR="009F197D">
          <w:rPr>
            <w:rFonts w:ascii="Times New Roman" w:eastAsia="Times New Roman" w:hAnsi="Times New Roman" w:cs="Times New Roman"/>
          </w:rPr>
          <w:t>d</w:t>
        </w:r>
      </w:ins>
      <w:r>
        <w:rPr>
          <w:rFonts w:ascii="Times New Roman" w:eastAsia="Times New Roman" w:hAnsi="Times New Roman" w:cs="Times New Roman"/>
        </w:rPr>
        <w:t xml:space="preserve"> sending and receiving messages to and from the base station, carry</w:t>
      </w:r>
      <w:ins w:id="1" w:author="Sunny Patel" w:date="2014-04-25T15:15:00Z">
        <w:r w:rsidR="009F197D">
          <w:rPr>
            <w:rFonts w:ascii="Times New Roman" w:eastAsia="Times New Roman" w:hAnsi="Times New Roman" w:cs="Times New Roman"/>
          </w:rPr>
          <w:t>ing</w:t>
        </w:r>
      </w:ins>
      <w:r>
        <w:rPr>
          <w:rFonts w:ascii="Times New Roman" w:eastAsia="Times New Roman" w:hAnsi="Times New Roman" w:cs="Times New Roman"/>
        </w:rPr>
        <w:t xml:space="preserve"> out jobs specified by the base station, and return</w:t>
      </w:r>
      <w:ins w:id="2" w:author="Sunny Patel" w:date="2014-04-25T15:15:00Z">
        <w:r w:rsidR="009F197D">
          <w:rPr>
            <w:rFonts w:ascii="Times New Roman" w:eastAsia="Times New Roman" w:hAnsi="Times New Roman" w:cs="Times New Roman"/>
          </w:rPr>
          <w:t>ing</w:t>
        </w:r>
      </w:ins>
      <w:r>
        <w:rPr>
          <w:rFonts w:ascii="Times New Roman" w:eastAsia="Times New Roman" w:hAnsi="Times New Roman" w:cs="Times New Roman"/>
        </w:rPr>
        <w:t xml:space="preserve"> home. The goal of the robot </w:t>
      </w:r>
      <w:ins w:id="3" w:author="Sunny Patel" w:date="2014-04-25T15:15:00Z">
        <w:r w:rsidR="009F197D">
          <w:rPr>
            <w:rFonts w:ascii="Times New Roman" w:eastAsia="Times New Roman" w:hAnsi="Times New Roman" w:cs="Times New Roman"/>
          </w:rPr>
          <w:t>was</w:t>
        </w:r>
      </w:ins>
      <w:del w:id="4" w:author="Sunny Patel" w:date="2014-04-25T15:15:00Z">
        <w:r w:rsidDel="009F197D">
          <w:rPr>
            <w:rFonts w:ascii="Times New Roman" w:eastAsia="Times New Roman" w:hAnsi="Times New Roman" w:cs="Times New Roman"/>
          </w:rPr>
          <w:delText>is</w:delText>
        </w:r>
      </w:del>
      <w:r>
        <w:rPr>
          <w:rFonts w:ascii="Times New Roman" w:eastAsia="Times New Roman" w:hAnsi="Times New Roman" w:cs="Times New Roman"/>
        </w:rPr>
        <w:t xml:space="preserve"> </w:t>
      </w:r>
      <w:del w:id="5" w:author="Sunny Patel" w:date="2014-04-25T15:16:00Z">
        <w:r w:rsidDel="00D87283">
          <w:rPr>
            <w:rFonts w:ascii="Times New Roman" w:eastAsia="Times New Roman" w:hAnsi="Times New Roman" w:cs="Times New Roman"/>
          </w:rPr>
          <w:delText xml:space="preserve">to act like a warehouse inventory robot </w:delText>
        </w:r>
      </w:del>
      <w:ins w:id="6" w:author="Sunny Patel" w:date="2014-04-25T15:16:00Z">
        <w:r>
          <w:rPr>
            <w:rFonts w:ascii="Times New Roman" w:eastAsia="Times New Roman" w:hAnsi="Times New Roman" w:cs="Times New Roman"/>
          </w:rPr>
          <w:t>to</w:t>
        </w:r>
      </w:ins>
      <w:del w:id="7" w:author="Sunny Patel" w:date="2014-04-25T15:16:00Z">
        <w:r w:rsidDel="00D87283">
          <w:rPr>
            <w:rFonts w:ascii="Times New Roman" w:eastAsia="Times New Roman" w:hAnsi="Times New Roman" w:cs="Times New Roman"/>
          </w:rPr>
          <w:delText>and</w:delText>
        </w:r>
      </w:del>
      <w:r>
        <w:rPr>
          <w:rFonts w:ascii="Times New Roman" w:eastAsia="Times New Roman" w:hAnsi="Times New Roman" w:cs="Times New Roman"/>
        </w:rPr>
        <w:t xml:space="preserve"> carry out received base station </w:t>
      </w:r>
      <w:del w:id="8" w:author="Sunny Patel" w:date="2014-04-25T15:17:00Z">
        <w:r w:rsidDel="00B266D1">
          <w:rPr>
            <w:rFonts w:ascii="Times New Roman" w:eastAsia="Times New Roman" w:hAnsi="Times New Roman" w:cs="Times New Roman"/>
          </w:rPr>
          <w:delText>commands</w:delText>
        </w:r>
      </w:del>
      <w:ins w:id="9" w:author="Sunny Patel" w:date="2014-04-25T15:17:00Z">
        <w:r w:rsidR="00B266D1">
          <w:rPr>
            <w:rFonts w:ascii="Times New Roman" w:eastAsia="Times New Roman" w:hAnsi="Times New Roman" w:cs="Times New Roman"/>
          </w:rPr>
          <w:t>commands, which</w:t>
        </w:r>
        <w:r>
          <w:rPr>
            <w:rFonts w:ascii="Times New Roman" w:eastAsia="Times New Roman" w:hAnsi="Times New Roman" w:cs="Times New Roman"/>
          </w:rPr>
          <w:t xml:space="preserve"> specified</w:t>
        </w:r>
      </w:ins>
      <w:del w:id="10" w:author="Sunny Patel" w:date="2014-04-25T15:17:00Z">
        <w:r w:rsidDel="00D87283">
          <w:rPr>
            <w:rFonts w:ascii="Times New Roman" w:eastAsia="Times New Roman" w:hAnsi="Times New Roman" w:cs="Times New Roman"/>
          </w:rPr>
          <w:delText xml:space="preserve"> to</w:delText>
        </w:r>
      </w:del>
      <w:r>
        <w:rPr>
          <w:rFonts w:ascii="Times New Roman" w:eastAsia="Times New Roman" w:hAnsi="Times New Roman" w:cs="Times New Roman"/>
        </w:rPr>
        <w:t xml:space="preserve"> pick</w:t>
      </w:r>
      <w:ins w:id="11" w:author="Sunny Patel" w:date="2014-04-25T15:28:00Z">
        <w:r w:rsidR="00980940">
          <w:rPr>
            <w:rFonts w:ascii="Times New Roman" w:eastAsia="Times New Roman" w:hAnsi="Times New Roman" w:cs="Times New Roman"/>
          </w:rPr>
          <w:t>-</w:t>
        </w:r>
      </w:ins>
      <w:del w:id="12" w:author="Sunny Patel" w:date="2014-04-25T15:28:00Z">
        <w:r w:rsidDel="00980940">
          <w:rPr>
            <w:rFonts w:ascii="Times New Roman" w:eastAsia="Times New Roman" w:hAnsi="Times New Roman" w:cs="Times New Roman"/>
          </w:rPr>
          <w:delText xml:space="preserve"> </w:delText>
        </w:r>
      </w:del>
      <w:r>
        <w:rPr>
          <w:rFonts w:ascii="Times New Roman" w:eastAsia="Times New Roman" w:hAnsi="Times New Roman" w:cs="Times New Roman"/>
        </w:rPr>
        <w:t>up and drop</w:t>
      </w:r>
      <w:ins w:id="13" w:author="Sunny Patel" w:date="2014-04-25T15:28:00Z">
        <w:r w:rsidR="00980940">
          <w:rPr>
            <w:rFonts w:ascii="Times New Roman" w:eastAsia="Times New Roman" w:hAnsi="Times New Roman" w:cs="Times New Roman"/>
          </w:rPr>
          <w:t>-</w:t>
        </w:r>
      </w:ins>
      <w:del w:id="14" w:author="Sunny Patel" w:date="2014-04-25T15:28:00Z">
        <w:r w:rsidDel="00980940">
          <w:rPr>
            <w:rFonts w:ascii="Times New Roman" w:eastAsia="Times New Roman" w:hAnsi="Times New Roman" w:cs="Times New Roman"/>
          </w:rPr>
          <w:delText xml:space="preserve"> </w:delText>
        </w:r>
      </w:del>
      <w:r>
        <w:rPr>
          <w:rFonts w:ascii="Times New Roman" w:eastAsia="Times New Roman" w:hAnsi="Times New Roman" w:cs="Times New Roman"/>
        </w:rPr>
        <w:t xml:space="preserve">off jobs </w:t>
      </w:r>
      <w:del w:id="15" w:author="Sunny Patel" w:date="2014-04-25T15:17:00Z">
        <w:r w:rsidDel="00B266D1">
          <w:rPr>
            <w:rFonts w:ascii="Times New Roman" w:eastAsia="Times New Roman" w:hAnsi="Times New Roman" w:cs="Times New Roman"/>
          </w:rPr>
          <w:delText>at specific</w:delText>
        </w:r>
      </w:del>
      <w:ins w:id="16" w:author="Sunny Patel" w:date="2014-04-25T15:17:00Z">
        <w:r w:rsidR="00B266D1">
          <w:rPr>
            <w:rFonts w:ascii="Times New Roman" w:eastAsia="Times New Roman" w:hAnsi="Times New Roman" w:cs="Times New Roman"/>
          </w:rPr>
          <w:t>in the</w:t>
        </w:r>
      </w:ins>
      <w:r>
        <w:rPr>
          <w:rFonts w:ascii="Times New Roman" w:eastAsia="Times New Roman" w:hAnsi="Times New Roman" w:cs="Times New Roman"/>
        </w:rPr>
        <w:t xml:space="preserve"> warehouse</w:t>
      </w:r>
      <w:del w:id="17" w:author="Sunny Patel" w:date="2014-04-25T15:17:00Z">
        <w:r w:rsidDel="00B266D1">
          <w:rPr>
            <w:rFonts w:ascii="Times New Roman" w:eastAsia="Times New Roman" w:hAnsi="Times New Roman" w:cs="Times New Roman"/>
          </w:rPr>
          <w:delText xml:space="preserve"> coordinates</w:delText>
        </w:r>
      </w:del>
      <w:r>
        <w:rPr>
          <w:rFonts w:ascii="Times New Roman" w:eastAsia="Times New Roman" w:hAnsi="Times New Roman" w:cs="Times New Roman"/>
        </w:rPr>
        <w:t xml:space="preserve">. It </w:t>
      </w:r>
      <w:del w:id="18" w:author="Sunny Patel" w:date="2014-04-25T15:17:00Z">
        <w:r w:rsidDel="00B266D1">
          <w:rPr>
            <w:rFonts w:ascii="Times New Roman" w:eastAsia="Times New Roman" w:hAnsi="Times New Roman" w:cs="Times New Roman"/>
          </w:rPr>
          <w:delText xml:space="preserve">will </w:delText>
        </w:r>
      </w:del>
      <w:r>
        <w:rPr>
          <w:rFonts w:ascii="Times New Roman" w:eastAsia="Times New Roman" w:hAnsi="Times New Roman" w:cs="Times New Roman"/>
        </w:rPr>
        <w:t>then signal</w:t>
      </w:r>
      <w:ins w:id="19" w:author="Sunny Patel" w:date="2014-04-25T15:17:00Z">
        <w:r w:rsidR="00B266D1">
          <w:rPr>
            <w:rFonts w:ascii="Times New Roman" w:eastAsia="Times New Roman" w:hAnsi="Times New Roman" w:cs="Times New Roman"/>
          </w:rPr>
          <w:t>ed</w:t>
        </w:r>
      </w:ins>
      <w:r>
        <w:rPr>
          <w:rFonts w:ascii="Times New Roman" w:eastAsia="Times New Roman" w:hAnsi="Times New Roman" w:cs="Times New Roman"/>
        </w:rPr>
        <w:t xml:space="preserve"> completion back to the base station in order to provide feedback to the user. Odometry was used to navigate the robot according to the base station commands. </w:t>
      </w:r>
    </w:p>
    <w:p w14:paraId="6750790C" w14:textId="77777777" w:rsidR="006610F2" w:rsidRDefault="00D87283">
      <w:pPr>
        <w:pStyle w:val="Heading2"/>
        <w:spacing w:before="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General Methodology</w:t>
      </w:r>
    </w:p>
    <w:p w14:paraId="1540B3A1" w14:textId="77777777" w:rsidR="006610F2" w:rsidRDefault="00D87283">
      <w:pPr>
        <w:pStyle w:val="Heading2"/>
        <w:spacing w:before="0" w:line="480" w:lineRule="auto"/>
        <w:ind w:firstLine="720"/>
      </w:pPr>
      <w:r>
        <w:rPr>
          <w:rFonts w:ascii="Times New Roman" w:eastAsia="Times New Roman" w:hAnsi="Times New Roman" w:cs="Times New Roman"/>
          <w:sz w:val="28"/>
          <w:u w:val="single"/>
        </w:rPr>
        <w:t>Project Description</w:t>
      </w:r>
    </w:p>
    <w:p w14:paraId="6E37DB09" w14:textId="2C378FEB" w:rsidR="006610F2" w:rsidRDefault="00D8728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method in which the UART processe</w:t>
      </w:r>
      <w:ins w:id="20" w:author="Sunny Patel" w:date="2014-04-25T15:19:00Z">
        <w:r w:rsidR="001E76EE">
          <w:rPr>
            <w:rFonts w:ascii="Times New Roman" w:eastAsia="Times New Roman" w:hAnsi="Times New Roman" w:cs="Times New Roman"/>
          </w:rPr>
          <w:t>d</w:t>
        </w:r>
      </w:ins>
      <w:del w:id="21" w:author="Sunny Patel" w:date="2014-04-25T15:19:00Z">
        <w:r w:rsidDel="001E76EE">
          <w:rPr>
            <w:rFonts w:ascii="Times New Roman" w:eastAsia="Times New Roman" w:hAnsi="Times New Roman" w:cs="Times New Roman"/>
          </w:rPr>
          <w:delText>s</w:delText>
        </w:r>
      </w:del>
      <w:r>
        <w:rPr>
          <w:rFonts w:ascii="Times New Roman" w:eastAsia="Times New Roman" w:hAnsi="Times New Roman" w:cs="Times New Roman"/>
        </w:rPr>
        <w:t xml:space="preserve"> the data from the base station happen</w:t>
      </w:r>
      <w:ins w:id="22" w:author="Sunny Patel" w:date="2014-04-25T15:19:00Z">
        <w:r w:rsidR="001E76EE">
          <w:rPr>
            <w:rFonts w:ascii="Times New Roman" w:eastAsia="Times New Roman" w:hAnsi="Times New Roman" w:cs="Times New Roman"/>
          </w:rPr>
          <w:t>ed</w:t>
        </w:r>
      </w:ins>
      <w:del w:id="23" w:author="Sunny Patel" w:date="2014-04-25T15:19:00Z">
        <w:r w:rsidDel="001E76EE">
          <w:rPr>
            <w:rFonts w:ascii="Times New Roman" w:eastAsia="Times New Roman" w:hAnsi="Times New Roman" w:cs="Times New Roman"/>
          </w:rPr>
          <w:delText>s</w:delText>
        </w:r>
      </w:del>
      <w:r>
        <w:rPr>
          <w:rFonts w:ascii="Times New Roman" w:eastAsia="Times New Roman" w:hAnsi="Times New Roman" w:cs="Times New Roman"/>
        </w:rPr>
        <w:t xml:space="preserve"> in a </w:t>
      </w:r>
      <w:del w:id="24" w:author="Sunny Patel" w:date="2014-04-25T15:19:00Z">
        <w:r w:rsidDel="001E76EE">
          <w:rPr>
            <w:rFonts w:ascii="Times New Roman" w:eastAsia="Times New Roman" w:hAnsi="Times New Roman" w:cs="Times New Roman"/>
          </w:rPr>
          <w:delText>two phase</w:delText>
        </w:r>
      </w:del>
      <w:ins w:id="25" w:author="Sunny Patel" w:date="2014-04-25T15:19:00Z">
        <w:r w:rsidR="001E76EE">
          <w:rPr>
            <w:rFonts w:ascii="Times New Roman" w:eastAsia="Times New Roman" w:hAnsi="Times New Roman" w:cs="Times New Roman"/>
          </w:rPr>
          <w:t>two-phase</w:t>
        </w:r>
      </w:ins>
      <w:r>
        <w:rPr>
          <w:rFonts w:ascii="Times New Roman" w:eastAsia="Times New Roman" w:hAnsi="Times New Roman" w:cs="Times New Roman"/>
        </w:rPr>
        <w:t xml:space="preserve"> process. First, the data </w:t>
      </w:r>
      <w:del w:id="26" w:author="Sunny Patel" w:date="2014-04-25T15:19:00Z">
        <w:r w:rsidDel="001E76EE">
          <w:rPr>
            <w:rFonts w:ascii="Times New Roman" w:eastAsia="Times New Roman" w:hAnsi="Times New Roman" w:cs="Times New Roman"/>
          </w:rPr>
          <w:delText>needs to be</w:delText>
        </w:r>
      </w:del>
      <w:ins w:id="27" w:author="Sunny Patel" w:date="2014-04-25T15:19:00Z">
        <w:r w:rsidR="001E76EE">
          <w:rPr>
            <w:rFonts w:ascii="Times New Roman" w:eastAsia="Times New Roman" w:hAnsi="Times New Roman" w:cs="Times New Roman"/>
          </w:rPr>
          <w:t>was</w:t>
        </w:r>
      </w:ins>
      <w:r>
        <w:rPr>
          <w:rFonts w:ascii="Times New Roman" w:eastAsia="Times New Roman" w:hAnsi="Times New Roman" w:cs="Times New Roman"/>
        </w:rPr>
        <w:t xml:space="preserve"> sent to the robot over the UART in order for it to execute the jobs given by the base station, and second, the responses </w:t>
      </w:r>
      <w:del w:id="28" w:author="Sunny Patel" w:date="2014-04-25T15:19:00Z">
        <w:r w:rsidDel="001E76EE">
          <w:rPr>
            <w:rFonts w:ascii="Times New Roman" w:eastAsia="Times New Roman" w:hAnsi="Times New Roman" w:cs="Times New Roman"/>
          </w:rPr>
          <w:delText>need to be</w:delText>
        </w:r>
      </w:del>
      <w:ins w:id="29" w:author="Sunny Patel" w:date="2014-04-25T15:19:00Z">
        <w:r w:rsidR="001E76EE">
          <w:rPr>
            <w:rFonts w:ascii="Times New Roman" w:eastAsia="Times New Roman" w:hAnsi="Times New Roman" w:cs="Times New Roman"/>
          </w:rPr>
          <w:t>were</w:t>
        </w:r>
      </w:ins>
      <w:r>
        <w:rPr>
          <w:rFonts w:ascii="Times New Roman" w:eastAsia="Times New Roman" w:hAnsi="Times New Roman" w:cs="Times New Roman"/>
        </w:rPr>
        <w:t xml:space="preserve"> sent by the robot and received by the base station that the robot outputs as messages. Additionally, an assembly code was written that performed the following tasks:</w:t>
      </w:r>
    </w:p>
    <w:p w14:paraId="6FDAE745" w14:textId="1722AED9" w:rsidR="006610F2" w:rsidRDefault="00D87283">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t>Allow</w:t>
      </w:r>
      <w:ins w:id="30" w:author="Sunny Patel" w:date="2014-04-25T15:27:00Z">
        <w:r w:rsidR="00980940">
          <w:rPr>
            <w:rFonts w:ascii="Times New Roman" w:eastAsia="Times New Roman" w:hAnsi="Times New Roman" w:cs="Times New Roman"/>
          </w:rPr>
          <w:t>ed</w:t>
        </w:r>
      </w:ins>
      <w:del w:id="31" w:author="Sunny Patel" w:date="2014-04-25T15:27:00Z">
        <w:r w:rsidDel="00980940">
          <w:rPr>
            <w:rFonts w:ascii="Times New Roman" w:eastAsia="Times New Roman" w:hAnsi="Times New Roman" w:cs="Times New Roman"/>
          </w:rPr>
          <w:delText>s</w:delText>
        </w:r>
      </w:del>
      <w:r>
        <w:rPr>
          <w:rFonts w:ascii="Times New Roman" w:eastAsia="Times New Roman" w:hAnsi="Times New Roman" w:cs="Times New Roman"/>
        </w:rPr>
        <w:t xml:space="preserve"> the robot to carry out basic movement such as moving forward</w:t>
      </w:r>
      <w:del w:id="32" w:author="Sunny Patel" w:date="2014-04-25T15:27:00Z">
        <w:r w:rsidDel="00980940">
          <w:rPr>
            <w:rFonts w:ascii="Times New Roman" w:eastAsia="Times New Roman" w:hAnsi="Times New Roman" w:cs="Times New Roman"/>
          </w:rPr>
          <w:delText>s</w:delText>
        </w:r>
      </w:del>
      <w:r>
        <w:rPr>
          <w:rFonts w:ascii="Times New Roman" w:eastAsia="Times New Roman" w:hAnsi="Times New Roman" w:cs="Times New Roman"/>
        </w:rPr>
        <w:t>, backward</w:t>
      </w:r>
      <w:del w:id="33" w:author="Sunny Patel" w:date="2014-04-25T15:28:00Z">
        <w:r w:rsidDel="00980940">
          <w:rPr>
            <w:rFonts w:ascii="Times New Roman" w:eastAsia="Times New Roman" w:hAnsi="Times New Roman" w:cs="Times New Roman"/>
          </w:rPr>
          <w:delText>s</w:delText>
        </w:r>
      </w:del>
      <w:r>
        <w:rPr>
          <w:rFonts w:ascii="Times New Roman" w:eastAsia="Times New Roman" w:hAnsi="Times New Roman" w:cs="Times New Roman"/>
        </w:rPr>
        <w:t>, and rotating between 0 and 360 degrees so that the robot is constantly facing either the positive X direction or the positive Y direction.</w:t>
      </w:r>
    </w:p>
    <w:p w14:paraId="3139AA93" w14:textId="65E59C81" w:rsidR="006610F2" w:rsidRPr="002D0C57" w:rsidRDefault="00D87283" w:rsidP="002D0C57">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lastRenderedPageBreak/>
        <w:t>Provide</w:t>
      </w:r>
      <w:ins w:id="34" w:author="Sunny Patel" w:date="2014-04-25T15:30:00Z">
        <w:r w:rsidR="00606B84">
          <w:rPr>
            <w:rFonts w:ascii="Times New Roman" w:eastAsia="Times New Roman" w:hAnsi="Times New Roman" w:cs="Times New Roman"/>
          </w:rPr>
          <w:t>d</w:t>
        </w:r>
      </w:ins>
      <w:del w:id="35" w:author="Sunny Patel" w:date="2014-04-25T15:30:00Z">
        <w:r w:rsidDel="00606B84">
          <w:rPr>
            <w:rFonts w:ascii="Times New Roman" w:eastAsia="Times New Roman" w:hAnsi="Times New Roman" w:cs="Times New Roman"/>
          </w:rPr>
          <w:delText>s</w:delText>
        </w:r>
      </w:del>
      <w:r>
        <w:rPr>
          <w:rFonts w:ascii="Times New Roman" w:eastAsia="Times New Roman" w:hAnsi="Times New Roman" w:cs="Times New Roman"/>
        </w:rPr>
        <w:t xml:space="preserve"> a method of reaching the pick</w:t>
      </w:r>
      <w:ins w:id="36" w:author="Sunny Patel" w:date="2014-04-25T15:29:00Z">
        <w:r w:rsidR="00D40BA5">
          <w:rPr>
            <w:rFonts w:ascii="Times New Roman" w:eastAsia="Times New Roman" w:hAnsi="Times New Roman" w:cs="Times New Roman"/>
          </w:rPr>
          <w:t>-</w:t>
        </w:r>
      </w:ins>
      <w:r>
        <w:rPr>
          <w:rFonts w:ascii="Times New Roman" w:eastAsia="Times New Roman" w:hAnsi="Times New Roman" w:cs="Times New Roman"/>
        </w:rPr>
        <w:t>up and drop</w:t>
      </w:r>
      <w:ins w:id="37" w:author="Sunny Patel" w:date="2014-04-25T15:29:00Z">
        <w:r w:rsidR="00D40BA5">
          <w:rPr>
            <w:rFonts w:ascii="Times New Roman" w:eastAsia="Times New Roman" w:hAnsi="Times New Roman" w:cs="Times New Roman"/>
          </w:rPr>
          <w:t>-</w:t>
        </w:r>
      </w:ins>
      <w:del w:id="38" w:author="Sunny Patel" w:date="2014-04-25T15:29:00Z">
        <w:r w:rsidDel="00D40BA5">
          <w:rPr>
            <w:rFonts w:ascii="Times New Roman" w:eastAsia="Times New Roman" w:hAnsi="Times New Roman" w:cs="Times New Roman"/>
          </w:rPr>
          <w:delText xml:space="preserve"> </w:delText>
        </w:r>
      </w:del>
      <w:r>
        <w:rPr>
          <w:rFonts w:ascii="Times New Roman" w:eastAsia="Times New Roman" w:hAnsi="Times New Roman" w:cs="Times New Roman"/>
        </w:rPr>
        <w:t>off destinations according to the jobs received by the base station.</w:t>
      </w:r>
    </w:p>
    <w:p w14:paraId="0C51947C" w14:textId="77777777" w:rsidR="006610F2" w:rsidRDefault="00D87283">
      <w:pPr>
        <w:pStyle w:val="Heading2"/>
        <w:spacing w:before="0" w:line="480" w:lineRule="auto"/>
        <w:ind w:firstLine="720"/>
      </w:pPr>
      <w:r>
        <w:rPr>
          <w:rFonts w:ascii="Times New Roman" w:eastAsia="Times New Roman" w:hAnsi="Times New Roman" w:cs="Times New Roman"/>
          <w:sz w:val="28"/>
          <w:u w:val="single"/>
        </w:rPr>
        <w:t>Overall Design (MOHIT)</w:t>
      </w:r>
    </w:p>
    <w:p w14:paraId="4A62F963" w14:textId="21ABAEE1" w:rsidR="00272FA3" w:rsidRDefault="00272FA3">
      <w:pPr>
        <w:spacing w:line="480" w:lineRule="auto"/>
        <w:ind w:firstLine="720"/>
        <w:rPr>
          <w:ins w:id="39" w:author="Sunny Patel" w:date="2014-04-25T16:38:00Z"/>
          <w:rFonts w:ascii="Times New Roman" w:eastAsia="Times New Roman" w:hAnsi="Times New Roman" w:cs="Times New Roman"/>
          <w:highlight w:val="yellow"/>
        </w:rPr>
      </w:pPr>
      <w:ins w:id="40" w:author="Sunny Patel" w:date="2014-04-25T16:39:00Z">
        <w:r>
          <w:rPr>
            <w:rFonts w:ascii="Times New Roman" w:eastAsia="Times New Roman" w:hAnsi="Times New Roman" w:cs="Times New Roman"/>
            <w:highlight w:val="yellow"/>
          </w:rPr>
          <w:t xml:space="preserve">The provided UART interface was modified and an IO device was created to facilitate the transmission of data between the base station and the DE2 bot over UART. The I/O device created read the DATA_STREAM_OUT_STB output of the UART interface. This </w:t>
        </w:r>
      </w:ins>
      <w:ins w:id="41" w:author="Sunny Patel" w:date="2014-04-25T16:41:00Z">
        <w:r>
          <w:rPr>
            <w:rFonts w:ascii="Times New Roman" w:eastAsia="Times New Roman" w:hAnsi="Times New Roman" w:cs="Times New Roman"/>
            <w:highlight w:val="yellow"/>
          </w:rPr>
          <w:t>output</w:t>
        </w:r>
      </w:ins>
      <w:ins w:id="42" w:author="Sunny Patel" w:date="2014-04-25T16:39:00Z">
        <w:r>
          <w:rPr>
            <w:rFonts w:ascii="Times New Roman" w:eastAsia="Times New Roman" w:hAnsi="Times New Roman" w:cs="Times New Roman"/>
            <w:highlight w:val="yellow"/>
          </w:rPr>
          <w:t xml:space="preserve"> would get asserted when there is a valid byte of data present in the UART. Once the output </w:t>
        </w:r>
      </w:ins>
      <w:ins w:id="43" w:author="Sunny Patel" w:date="2014-04-25T16:44:00Z">
        <w:r w:rsidR="00DC0B98">
          <w:rPr>
            <w:rFonts w:ascii="Times New Roman" w:eastAsia="Times New Roman" w:hAnsi="Times New Roman" w:cs="Times New Roman"/>
            <w:highlight w:val="yellow"/>
          </w:rPr>
          <w:t>is</w:t>
        </w:r>
      </w:ins>
      <w:ins w:id="44" w:author="Sunny Patel" w:date="2014-04-25T16:39:00Z">
        <w:r>
          <w:rPr>
            <w:rFonts w:ascii="Times New Roman" w:eastAsia="Times New Roman" w:hAnsi="Times New Roman" w:cs="Times New Roman"/>
            <w:highlight w:val="yellow"/>
          </w:rPr>
          <w:t xml:space="preserve"> asserted, the data would be retrieved to the ASM code without the need to modify the SCOMP. </w:t>
        </w:r>
      </w:ins>
      <w:bookmarkStart w:id="45" w:name="_GoBack"/>
      <w:bookmarkEnd w:id="45"/>
      <w:del w:id="46" w:author="Sunny Patel" w:date="2014-04-25T16:44:00Z">
        <w:r w:rsidR="00D87283" w:rsidDel="00DC0B98">
          <w:rPr>
            <w:rFonts w:ascii="Times New Roman" w:eastAsia="Times New Roman" w:hAnsi="Times New Roman" w:cs="Times New Roman"/>
            <w:highlight w:val="yellow"/>
          </w:rPr>
          <w:delText xml:space="preserve"> </w:delText>
        </w:r>
      </w:del>
    </w:p>
    <w:p w14:paraId="30BA0CAC" w14:textId="520619DD" w:rsidR="006610F2" w:rsidRDefault="00D87283">
      <w:pPr>
        <w:spacing w:line="480" w:lineRule="auto"/>
        <w:ind w:firstLine="720"/>
        <w:rPr>
          <w:highlight w:val="yellow"/>
        </w:rPr>
      </w:pPr>
      <w:r>
        <w:rPr>
          <w:rFonts w:ascii="Times New Roman" w:eastAsia="Times New Roman" w:hAnsi="Times New Roman" w:cs="Times New Roman"/>
          <w:highlight w:val="yellow"/>
        </w:rPr>
        <w:t xml:space="preserve">[Given that the group proposed to use the output of the provided UART interface called DATA_STREAM_OUT_STB and connect it as an input to SCOMP symbol, an alternative method that could be implemented for the UART is that an I/O device will be used. The device will take in the output of the UART interface as the input and output it directly to the assembly language without the need to modify SCOMP. This alternative method will act as the contingency plan. </w:t>
      </w:r>
    </w:p>
    <w:p w14:paraId="6C850217" w14:textId="77777777" w:rsidR="006610F2" w:rsidRDefault="00D87283">
      <w:pPr>
        <w:spacing w:line="480" w:lineRule="auto"/>
        <w:ind w:firstLine="720"/>
        <w:rPr>
          <w:rFonts w:ascii="Times New Roman" w:eastAsia="Times New Roman" w:hAnsi="Times New Roman" w:cs="Times New Roman"/>
        </w:rPr>
      </w:pPr>
      <w:r>
        <w:rPr>
          <w:rFonts w:ascii="Times New Roman" w:eastAsia="Times New Roman" w:hAnsi="Times New Roman" w:cs="Times New Roman"/>
          <w:highlight w:val="yellow"/>
        </w:rPr>
        <w:t>In addition to the plan for the UART implementation, a contingency plan may be used for the odometry implementation. A second method for movement will allow the robot to move to a particular location relative to its current position. It will keep the robot moving either forward or backward until it reaches the desired location. In this way, if the robot overshoots its position, it can stabilize and come to the right location. ]</w:t>
      </w:r>
    </w:p>
    <w:p w14:paraId="22F2E4C4" w14:textId="69E4F774" w:rsidR="00BF32C2" w:rsidRDefault="00D87283" w:rsidP="00D508DA">
      <w:pPr>
        <w:spacing w:line="480" w:lineRule="auto"/>
        <w:ind w:firstLine="720"/>
        <w:pPrChange w:id="47" w:author="Sunny Patel" w:date="2014-04-25T15:31:00Z">
          <w:pPr>
            <w:spacing w:line="480" w:lineRule="auto"/>
          </w:pPr>
        </w:pPrChange>
      </w:pPr>
      <w:r w:rsidRPr="007C5C5D">
        <w:rPr>
          <w:rFonts w:ascii="Times New Roman" w:eastAsia="Times New Roman" w:hAnsi="Times New Roman" w:cs="Times New Roman"/>
          <w:highlight w:val="yellow"/>
          <w:rPrChange w:id="48" w:author="Sunny Patel" w:date="2014-04-25T15:35:00Z">
            <w:rPr>
              <w:rFonts w:ascii="Times New Roman" w:eastAsia="Times New Roman" w:hAnsi="Times New Roman" w:cs="Times New Roman"/>
            </w:rPr>
          </w:rPrChange>
        </w:rPr>
        <w:t>Th</w:t>
      </w:r>
      <w:ins w:id="49" w:author="Sunny Patel" w:date="2014-04-25T15:31:00Z">
        <w:r w:rsidR="00D508DA" w:rsidRPr="007C5C5D">
          <w:rPr>
            <w:rFonts w:ascii="Times New Roman" w:eastAsia="Times New Roman" w:hAnsi="Times New Roman" w:cs="Times New Roman"/>
            <w:highlight w:val="yellow"/>
            <w:rPrChange w:id="50" w:author="Sunny Patel" w:date="2014-04-25T15:35:00Z">
              <w:rPr>
                <w:rFonts w:ascii="Times New Roman" w:eastAsia="Times New Roman" w:hAnsi="Times New Roman" w:cs="Times New Roman"/>
              </w:rPr>
            </w:rPrChange>
          </w:rPr>
          <w:t xml:space="preserve">e </w:t>
        </w:r>
      </w:ins>
      <w:del w:id="51" w:author="Sunny Patel" w:date="2014-04-25T15:31:00Z">
        <w:r w:rsidRPr="007C5C5D" w:rsidDel="00D508DA">
          <w:rPr>
            <w:rFonts w:ascii="Times New Roman" w:eastAsia="Times New Roman" w:hAnsi="Times New Roman" w:cs="Times New Roman"/>
            <w:highlight w:val="yellow"/>
            <w:rPrChange w:id="52" w:author="Sunny Patel" w:date="2014-04-25T15:35:00Z">
              <w:rPr>
                <w:rFonts w:ascii="Times New Roman" w:eastAsia="Times New Roman" w:hAnsi="Times New Roman" w:cs="Times New Roman"/>
              </w:rPr>
            </w:rPrChange>
          </w:rPr>
          <w:delText xml:space="preserve">e </w:delText>
        </w:r>
      </w:del>
      <w:r w:rsidRPr="007C5C5D">
        <w:rPr>
          <w:rFonts w:ascii="Times New Roman" w:eastAsia="Times New Roman" w:hAnsi="Times New Roman" w:cs="Times New Roman"/>
          <w:highlight w:val="yellow"/>
          <w:rPrChange w:id="53" w:author="Sunny Patel" w:date="2014-04-25T15:35:00Z">
            <w:rPr>
              <w:rFonts w:ascii="Times New Roman" w:eastAsia="Times New Roman" w:hAnsi="Times New Roman" w:cs="Times New Roman"/>
            </w:rPr>
          </w:rPrChange>
        </w:rPr>
        <w:t xml:space="preserve">project </w:t>
      </w:r>
      <w:del w:id="54" w:author="Sunny Patel" w:date="2014-04-25T15:30:00Z">
        <w:r w:rsidRPr="007C5C5D" w:rsidDel="00D508DA">
          <w:rPr>
            <w:rFonts w:ascii="Times New Roman" w:eastAsia="Times New Roman" w:hAnsi="Times New Roman" w:cs="Times New Roman"/>
            <w:highlight w:val="yellow"/>
            <w:rPrChange w:id="55" w:author="Sunny Patel" w:date="2014-04-25T15:35:00Z">
              <w:rPr>
                <w:rFonts w:ascii="Times New Roman" w:eastAsia="Times New Roman" w:hAnsi="Times New Roman" w:cs="Times New Roman"/>
              </w:rPr>
            </w:rPrChange>
          </w:rPr>
          <w:delText>will be</w:delText>
        </w:r>
      </w:del>
      <w:ins w:id="56" w:author="Sunny Patel" w:date="2014-04-25T15:30:00Z">
        <w:r w:rsidR="00D508DA" w:rsidRPr="007C5C5D">
          <w:rPr>
            <w:rFonts w:ascii="Times New Roman" w:eastAsia="Times New Roman" w:hAnsi="Times New Roman" w:cs="Times New Roman"/>
            <w:highlight w:val="yellow"/>
            <w:rPrChange w:id="57" w:author="Sunny Patel" w:date="2014-04-25T15:35:00Z">
              <w:rPr>
                <w:rFonts w:ascii="Times New Roman" w:eastAsia="Times New Roman" w:hAnsi="Times New Roman" w:cs="Times New Roman"/>
              </w:rPr>
            </w:rPrChange>
          </w:rPr>
          <w:t>was</w:t>
        </w:r>
      </w:ins>
      <w:r w:rsidRPr="007C5C5D">
        <w:rPr>
          <w:rFonts w:ascii="Times New Roman" w:eastAsia="Times New Roman" w:hAnsi="Times New Roman" w:cs="Times New Roman"/>
          <w:highlight w:val="yellow"/>
          <w:rPrChange w:id="58" w:author="Sunny Patel" w:date="2014-04-25T15:35:00Z">
            <w:rPr>
              <w:rFonts w:ascii="Times New Roman" w:eastAsia="Times New Roman" w:hAnsi="Times New Roman" w:cs="Times New Roman"/>
            </w:rPr>
          </w:rPrChange>
        </w:rPr>
        <w:t xml:space="preserve"> approached by implementing </w:t>
      </w:r>
      <w:ins w:id="59" w:author="Sunny Patel" w:date="2014-04-25T15:31:00Z">
        <w:r w:rsidR="00D508DA" w:rsidRPr="007C5C5D">
          <w:rPr>
            <w:rFonts w:ascii="Times New Roman" w:eastAsia="Times New Roman" w:hAnsi="Times New Roman" w:cs="Times New Roman"/>
            <w:highlight w:val="yellow"/>
            <w:rPrChange w:id="60" w:author="Sunny Patel" w:date="2014-04-25T15:35:00Z">
              <w:rPr>
                <w:rFonts w:ascii="Times New Roman" w:eastAsia="Times New Roman" w:hAnsi="Times New Roman" w:cs="Times New Roman"/>
              </w:rPr>
            </w:rPrChange>
          </w:rPr>
          <w:t xml:space="preserve">the </w:t>
        </w:r>
      </w:ins>
      <w:del w:id="61" w:author="Sunny Patel" w:date="2014-04-25T15:31:00Z">
        <w:r w:rsidRPr="007C5C5D" w:rsidDel="00D508DA">
          <w:rPr>
            <w:rFonts w:ascii="Times New Roman" w:eastAsia="Times New Roman" w:hAnsi="Times New Roman" w:cs="Times New Roman"/>
            <w:highlight w:val="yellow"/>
            <w:rPrChange w:id="62" w:author="Sunny Patel" w:date="2014-04-25T15:35:00Z">
              <w:rPr>
                <w:rFonts w:ascii="Times New Roman" w:eastAsia="Times New Roman" w:hAnsi="Times New Roman" w:cs="Times New Roman"/>
              </w:rPr>
            </w:rPrChange>
          </w:rPr>
          <w:delText xml:space="preserve">the </w:delText>
        </w:r>
      </w:del>
      <w:r w:rsidRPr="007C5C5D">
        <w:rPr>
          <w:rFonts w:ascii="Times New Roman" w:eastAsia="Times New Roman" w:hAnsi="Times New Roman" w:cs="Times New Roman"/>
          <w:highlight w:val="yellow"/>
          <w:rPrChange w:id="63" w:author="Sunny Patel" w:date="2014-04-25T15:35:00Z">
            <w:rPr>
              <w:rFonts w:ascii="Times New Roman" w:eastAsia="Times New Roman" w:hAnsi="Times New Roman" w:cs="Times New Roman"/>
            </w:rPr>
          </w:rPrChange>
        </w:rPr>
        <w:t xml:space="preserve">UART and </w:t>
      </w:r>
      <w:ins w:id="64" w:author="Sunny Patel" w:date="2014-04-25T15:31:00Z">
        <w:r w:rsidR="00D508DA" w:rsidRPr="007C5C5D">
          <w:rPr>
            <w:rFonts w:ascii="Times New Roman" w:eastAsia="Times New Roman" w:hAnsi="Times New Roman" w:cs="Times New Roman"/>
            <w:highlight w:val="yellow"/>
            <w:rPrChange w:id="65" w:author="Sunny Patel" w:date="2014-04-25T15:35:00Z">
              <w:rPr>
                <w:rFonts w:ascii="Times New Roman" w:eastAsia="Times New Roman" w:hAnsi="Times New Roman" w:cs="Times New Roman"/>
              </w:rPr>
            </w:rPrChange>
          </w:rPr>
          <w:t xml:space="preserve">the </w:t>
        </w:r>
      </w:ins>
      <w:del w:id="66" w:author="Sunny Patel" w:date="2014-04-25T15:31:00Z">
        <w:r w:rsidRPr="007C5C5D" w:rsidDel="00D508DA">
          <w:rPr>
            <w:rFonts w:ascii="Times New Roman" w:eastAsia="Times New Roman" w:hAnsi="Times New Roman" w:cs="Times New Roman"/>
            <w:highlight w:val="yellow"/>
            <w:rPrChange w:id="67" w:author="Sunny Patel" w:date="2014-04-25T15:35:00Z">
              <w:rPr>
                <w:rFonts w:ascii="Times New Roman" w:eastAsia="Times New Roman" w:hAnsi="Times New Roman" w:cs="Times New Roman"/>
              </w:rPr>
            </w:rPrChange>
          </w:rPr>
          <w:delText xml:space="preserve">implementing the </w:delText>
        </w:r>
      </w:del>
      <w:r w:rsidRPr="007C5C5D">
        <w:rPr>
          <w:rFonts w:ascii="Times New Roman" w:eastAsia="Times New Roman" w:hAnsi="Times New Roman" w:cs="Times New Roman"/>
          <w:highlight w:val="yellow"/>
          <w:rPrChange w:id="68" w:author="Sunny Patel" w:date="2014-04-25T15:35:00Z">
            <w:rPr>
              <w:rFonts w:ascii="Times New Roman" w:eastAsia="Times New Roman" w:hAnsi="Times New Roman" w:cs="Times New Roman"/>
            </w:rPr>
          </w:rPrChange>
        </w:rPr>
        <w:t>movement separately</w:t>
      </w:r>
      <w:ins w:id="69" w:author="Sunny Patel" w:date="2014-04-25T15:33:00Z">
        <w:r w:rsidR="00F52095" w:rsidRPr="007C5C5D">
          <w:rPr>
            <w:rFonts w:ascii="Times New Roman" w:eastAsia="Times New Roman" w:hAnsi="Times New Roman" w:cs="Times New Roman"/>
            <w:highlight w:val="yellow"/>
            <w:rPrChange w:id="70" w:author="Sunny Patel" w:date="2014-04-25T15:35:00Z">
              <w:rPr>
                <w:rFonts w:ascii="Times New Roman" w:eastAsia="Times New Roman" w:hAnsi="Times New Roman" w:cs="Times New Roman"/>
              </w:rPr>
            </w:rPrChange>
          </w:rPr>
          <w:t xml:space="preserve"> due to</w:t>
        </w:r>
      </w:ins>
      <w:del w:id="71" w:author="Sunny Patel" w:date="2014-04-25T15:33:00Z">
        <w:r w:rsidRPr="007C5C5D" w:rsidDel="00F52095">
          <w:rPr>
            <w:rFonts w:ascii="Times New Roman" w:eastAsia="Times New Roman" w:hAnsi="Times New Roman" w:cs="Times New Roman"/>
            <w:highlight w:val="yellow"/>
            <w:rPrChange w:id="72" w:author="Sunny Patel" w:date="2014-04-25T15:35:00Z">
              <w:rPr>
                <w:rFonts w:ascii="Times New Roman" w:eastAsia="Times New Roman" w:hAnsi="Times New Roman" w:cs="Times New Roman"/>
              </w:rPr>
            </w:rPrChange>
          </w:rPr>
          <w:delText xml:space="preserve"> for</w:delText>
        </w:r>
      </w:del>
      <w:r w:rsidRPr="007C5C5D">
        <w:rPr>
          <w:rFonts w:ascii="Times New Roman" w:eastAsia="Times New Roman" w:hAnsi="Times New Roman" w:cs="Times New Roman"/>
          <w:highlight w:val="yellow"/>
          <w:rPrChange w:id="73" w:author="Sunny Patel" w:date="2014-04-25T15:35:00Z">
            <w:rPr>
              <w:rFonts w:ascii="Times New Roman" w:eastAsia="Times New Roman" w:hAnsi="Times New Roman" w:cs="Times New Roman"/>
            </w:rPr>
          </w:rPrChange>
        </w:rPr>
        <w:t xml:space="preserve"> ease of testing. Having </w:t>
      </w:r>
      <w:ins w:id="74" w:author="Sunny Patel" w:date="2014-04-25T15:33:00Z">
        <w:r w:rsidR="00F52095" w:rsidRPr="007C5C5D">
          <w:rPr>
            <w:rFonts w:ascii="Times New Roman" w:eastAsia="Times New Roman" w:hAnsi="Times New Roman" w:cs="Times New Roman"/>
            <w:highlight w:val="yellow"/>
            <w:rPrChange w:id="75" w:author="Sunny Patel" w:date="2014-04-25T15:35:00Z">
              <w:rPr>
                <w:rFonts w:ascii="Times New Roman" w:eastAsia="Times New Roman" w:hAnsi="Times New Roman" w:cs="Times New Roman"/>
              </w:rPr>
            </w:rPrChange>
          </w:rPr>
          <w:t xml:space="preserve">consistent </w:t>
        </w:r>
      </w:ins>
      <w:r w:rsidRPr="007C5C5D">
        <w:rPr>
          <w:rFonts w:ascii="Times New Roman" w:eastAsia="Times New Roman" w:hAnsi="Times New Roman" w:cs="Times New Roman"/>
          <w:highlight w:val="yellow"/>
          <w:rPrChange w:id="76" w:author="Sunny Patel" w:date="2014-04-25T15:35:00Z">
            <w:rPr>
              <w:rFonts w:ascii="Times New Roman" w:eastAsia="Times New Roman" w:hAnsi="Times New Roman" w:cs="Times New Roman"/>
            </w:rPr>
          </w:rPrChange>
        </w:rPr>
        <w:t xml:space="preserve">error-free communication between the robot and the base station </w:t>
      </w:r>
      <w:del w:id="77" w:author="Sunny Patel" w:date="2014-04-25T15:33:00Z">
        <w:r w:rsidRPr="007C5C5D" w:rsidDel="00F52095">
          <w:rPr>
            <w:rFonts w:ascii="Times New Roman" w:eastAsia="Times New Roman" w:hAnsi="Times New Roman" w:cs="Times New Roman"/>
            <w:highlight w:val="yellow"/>
            <w:rPrChange w:id="78" w:author="Sunny Patel" w:date="2014-04-25T15:35:00Z">
              <w:rPr>
                <w:rFonts w:ascii="Times New Roman" w:eastAsia="Times New Roman" w:hAnsi="Times New Roman" w:cs="Times New Roman"/>
              </w:rPr>
            </w:rPrChange>
          </w:rPr>
          <w:delText xml:space="preserve">be consistent is </w:delText>
        </w:r>
      </w:del>
      <w:ins w:id="79" w:author="Sunny Patel" w:date="2014-04-25T15:33:00Z">
        <w:r w:rsidR="00F52095" w:rsidRPr="007C5C5D">
          <w:rPr>
            <w:rFonts w:ascii="Times New Roman" w:eastAsia="Times New Roman" w:hAnsi="Times New Roman" w:cs="Times New Roman"/>
            <w:highlight w:val="yellow"/>
            <w:rPrChange w:id="80" w:author="Sunny Patel" w:date="2014-04-25T15:35:00Z">
              <w:rPr>
                <w:rFonts w:ascii="Times New Roman" w:eastAsia="Times New Roman" w:hAnsi="Times New Roman" w:cs="Times New Roman"/>
              </w:rPr>
            </w:rPrChange>
          </w:rPr>
          <w:t xml:space="preserve">was </w:t>
        </w:r>
      </w:ins>
      <w:r w:rsidRPr="007C5C5D">
        <w:rPr>
          <w:rFonts w:ascii="Times New Roman" w:eastAsia="Times New Roman" w:hAnsi="Times New Roman" w:cs="Times New Roman"/>
          <w:highlight w:val="yellow"/>
          <w:rPrChange w:id="81" w:author="Sunny Patel" w:date="2014-04-25T15:35:00Z">
            <w:rPr>
              <w:rFonts w:ascii="Times New Roman" w:eastAsia="Times New Roman" w:hAnsi="Times New Roman" w:cs="Times New Roman"/>
            </w:rPr>
          </w:rPrChange>
        </w:rPr>
        <w:t>vital</w:t>
      </w:r>
      <w:ins w:id="82" w:author="Sunny Patel" w:date="2014-04-25T15:33:00Z">
        <w:r w:rsidR="00F52095" w:rsidRPr="007C5C5D">
          <w:rPr>
            <w:rFonts w:ascii="Times New Roman" w:eastAsia="Times New Roman" w:hAnsi="Times New Roman" w:cs="Times New Roman"/>
            <w:highlight w:val="yellow"/>
            <w:rPrChange w:id="83" w:author="Sunny Patel" w:date="2014-04-25T15:35:00Z">
              <w:rPr>
                <w:rFonts w:ascii="Times New Roman" w:eastAsia="Times New Roman" w:hAnsi="Times New Roman" w:cs="Times New Roman"/>
              </w:rPr>
            </w:rPrChange>
          </w:rPr>
          <w:t xml:space="preserve"> for the success of this project</w:t>
        </w:r>
      </w:ins>
      <w:r w:rsidRPr="007C5C5D">
        <w:rPr>
          <w:rFonts w:ascii="Times New Roman" w:eastAsia="Times New Roman" w:hAnsi="Times New Roman" w:cs="Times New Roman"/>
          <w:highlight w:val="yellow"/>
          <w:rPrChange w:id="84" w:author="Sunny Patel" w:date="2014-04-25T15:35:00Z">
            <w:rPr>
              <w:rFonts w:ascii="Times New Roman" w:eastAsia="Times New Roman" w:hAnsi="Times New Roman" w:cs="Times New Roman"/>
            </w:rPr>
          </w:rPrChange>
        </w:rPr>
        <w:t>. The provided UART interface already ha</w:t>
      </w:r>
      <w:ins w:id="85" w:author="Sunny Patel" w:date="2014-04-25T15:35:00Z">
        <w:r w:rsidR="007C5C5D" w:rsidRPr="007C5C5D">
          <w:rPr>
            <w:rFonts w:ascii="Times New Roman" w:eastAsia="Times New Roman" w:hAnsi="Times New Roman" w:cs="Times New Roman"/>
            <w:highlight w:val="yellow"/>
            <w:rPrChange w:id="86" w:author="Sunny Patel" w:date="2014-04-25T15:35:00Z">
              <w:rPr>
                <w:rFonts w:ascii="Times New Roman" w:eastAsia="Times New Roman" w:hAnsi="Times New Roman" w:cs="Times New Roman"/>
              </w:rPr>
            </w:rPrChange>
          </w:rPr>
          <w:t>d</w:t>
        </w:r>
      </w:ins>
      <w:del w:id="87" w:author="Sunny Patel" w:date="2014-04-25T15:35:00Z">
        <w:r w:rsidRPr="007C5C5D" w:rsidDel="007C5C5D">
          <w:rPr>
            <w:rFonts w:ascii="Times New Roman" w:eastAsia="Times New Roman" w:hAnsi="Times New Roman" w:cs="Times New Roman"/>
            <w:highlight w:val="yellow"/>
            <w:rPrChange w:id="88" w:author="Sunny Patel" w:date="2014-04-25T15:35:00Z">
              <w:rPr>
                <w:rFonts w:ascii="Times New Roman" w:eastAsia="Times New Roman" w:hAnsi="Times New Roman" w:cs="Times New Roman"/>
              </w:rPr>
            </w:rPrChange>
          </w:rPr>
          <w:delText>s</w:delText>
        </w:r>
      </w:del>
      <w:r w:rsidRPr="007C5C5D">
        <w:rPr>
          <w:rFonts w:ascii="Times New Roman" w:eastAsia="Times New Roman" w:hAnsi="Times New Roman" w:cs="Times New Roman"/>
          <w:highlight w:val="yellow"/>
          <w:rPrChange w:id="89" w:author="Sunny Patel" w:date="2014-04-25T15:35:00Z">
            <w:rPr>
              <w:rFonts w:ascii="Times New Roman" w:eastAsia="Times New Roman" w:hAnsi="Times New Roman" w:cs="Times New Roman"/>
            </w:rPr>
          </w:rPrChange>
        </w:rPr>
        <w:t xml:space="preserve"> an output called DATA_STREAM_OUT_STB that is currently unused. Odometry will be used so the robot will simply move parallel to either the </w:t>
      </w:r>
      <w:del w:id="90" w:author="Sunny Patel" w:date="2014-04-25T15:35:00Z">
        <w:r w:rsidRPr="007C5C5D" w:rsidDel="007C5C5D">
          <w:rPr>
            <w:rFonts w:ascii="Times New Roman" w:eastAsia="Times New Roman" w:hAnsi="Times New Roman" w:cs="Times New Roman"/>
            <w:highlight w:val="yellow"/>
            <w:rPrChange w:id="91" w:author="Sunny Patel" w:date="2014-04-25T15:35:00Z">
              <w:rPr>
                <w:rFonts w:ascii="Times New Roman" w:eastAsia="Times New Roman" w:hAnsi="Times New Roman" w:cs="Times New Roman"/>
              </w:rPr>
            </w:rPrChange>
          </w:rPr>
          <w:delText>X axis</w:delText>
        </w:r>
      </w:del>
      <w:ins w:id="92" w:author="Sunny Patel" w:date="2014-04-25T15:35:00Z">
        <w:r w:rsidR="007C5C5D" w:rsidRPr="007C5C5D">
          <w:rPr>
            <w:rFonts w:ascii="Times New Roman" w:eastAsia="Times New Roman" w:hAnsi="Times New Roman" w:cs="Times New Roman"/>
            <w:highlight w:val="yellow"/>
            <w:rPrChange w:id="93" w:author="Sunny Patel" w:date="2014-04-25T15:35:00Z">
              <w:rPr>
                <w:rFonts w:ascii="Times New Roman" w:eastAsia="Times New Roman" w:hAnsi="Times New Roman" w:cs="Times New Roman"/>
              </w:rPr>
            </w:rPrChange>
          </w:rPr>
          <w:t>X-axis</w:t>
        </w:r>
      </w:ins>
      <w:r w:rsidRPr="007C5C5D">
        <w:rPr>
          <w:rFonts w:ascii="Times New Roman" w:eastAsia="Times New Roman" w:hAnsi="Times New Roman" w:cs="Times New Roman"/>
          <w:highlight w:val="yellow"/>
          <w:rPrChange w:id="94" w:author="Sunny Patel" w:date="2014-04-25T15:35:00Z">
            <w:rPr>
              <w:rFonts w:ascii="Times New Roman" w:eastAsia="Times New Roman" w:hAnsi="Times New Roman" w:cs="Times New Roman"/>
            </w:rPr>
          </w:rPrChange>
        </w:rPr>
        <w:t xml:space="preserve"> or the Y</w:t>
      </w:r>
      <w:ins w:id="95" w:author="Sunny Patel" w:date="2014-04-25T15:35:00Z">
        <w:r w:rsidR="007C5C5D" w:rsidRPr="007C5C5D">
          <w:rPr>
            <w:rFonts w:ascii="Times New Roman" w:eastAsia="Times New Roman" w:hAnsi="Times New Roman" w:cs="Times New Roman"/>
            <w:highlight w:val="yellow"/>
            <w:rPrChange w:id="96" w:author="Sunny Patel" w:date="2014-04-25T15:35:00Z">
              <w:rPr>
                <w:rFonts w:ascii="Times New Roman" w:eastAsia="Times New Roman" w:hAnsi="Times New Roman" w:cs="Times New Roman"/>
              </w:rPr>
            </w:rPrChange>
          </w:rPr>
          <w:t>-</w:t>
        </w:r>
      </w:ins>
      <w:del w:id="97" w:author="Sunny Patel" w:date="2014-04-25T15:35:00Z">
        <w:r w:rsidRPr="007C5C5D" w:rsidDel="007C5C5D">
          <w:rPr>
            <w:rFonts w:ascii="Times New Roman" w:eastAsia="Times New Roman" w:hAnsi="Times New Roman" w:cs="Times New Roman"/>
            <w:highlight w:val="yellow"/>
            <w:rPrChange w:id="98" w:author="Sunny Patel" w:date="2014-04-25T15:35:00Z">
              <w:rPr>
                <w:rFonts w:ascii="Times New Roman" w:eastAsia="Times New Roman" w:hAnsi="Times New Roman" w:cs="Times New Roman"/>
              </w:rPr>
            </w:rPrChange>
          </w:rPr>
          <w:delText xml:space="preserve"> </w:delText>
        </w:r>
      </w:del>
      <w:r w:rsidRPr="007C5C5D">
        <w:rPr>
          <w:rFonts w:ascii="Times New Roman" w:eastAsia="Times New Roman" w:hAnsi="Times New Roman" w:cs="Times New Roman"/>
          <w:highlight w:val="yellow"/>
          <w:rPrChange w:id="99" w:author="Sunny Patel" w:date="2014-04-25T15:35:00Z">
            <w:rPr>
              <w:rFonts w:ascii="Times New Roman" w:eastAsia="Times New Roman" w:hAnsi="Times New Roman" w:cs="Times New Roman"/>
            </w:rPr>
          </w:rPrChange>
        </w:rPr>
        <w:t xml:space="preserve">axis when picking up or dropping off </w:t>
      </w:r>
      <w:del w:id="100" w:author="Sunny Patel" w:date="2014-04-25T15:35:00Z">
        <w:r w:rsidRPr="007C5C5D" w:rsidDel="007C5C5D">
          <w:rPr>
            <w:rFonts w:ascii="Times New Roman" w:eastAsia="Times New Roman" w:hAnsi="Times New Roman" w:cs="Times New Roman"/>
            <w:highlight w:val="yellow"/>
            <w:rPrChange w:id="101" w:author="Sunny Patel" w:date="2014-04-25T15:35:00Z">
              <w:rPr>
                <w:rFonts w:ascii="Times New Roman" w:eastAsia="Times New Roman" w:hAnsi="Times New Roman" w:cs="Times New Roman"/>
              </w:rPr>
            </w:rPrChange>
          </w:rPr>
          <w:delText xml:space="preserve">its </w:delText>
        </w:r>
      </w:del>
      <w:r w:rsidRPr="007C5C5D">
        <w:rPr>
          <w:rFonts w:ascii="Times New Roman" w:eastAsia="Times New Roman" w:hAnsi="Times New Roman" w:cs="Times New Roman"/>
          <w:highlight w:val="yellow"/>
          <w:rPrChange w:id="102" w:author="Sunny Patel" w:date="2014-04-25T15:35:00Z">
            <w:rPr>
              <w:rFonts w:ascii="Times New Roman" w:eastAsia="Times New Roman" w:hAnsi="Times New Roman" w:cs="Times New Roman"/>
            </w:rPr>
          </w:rPrChange>
        </w:rPr>
        <w:t>jobs.</w:t>
      </w:r>
      <w:r>
        <w:rPr>
          <w:rFonts w:ascii="Times New Roman" w:eastAsia="Times New Roman" w:hAnsi="Times New Roman" w:cs="Times New Roman"/>
        </w:rPr>
        <w:t xml:space="preserve"> </w:t>
      </w:r>
    </w:p>
    <w:p w14:paraId="5B3EF1D8" w14:textId="77777777" w:rsidR="006610F2" w:rsidRDefault="00D87283">
      <w:pPr>
        <w:spacing w:line="480" w:lineRule="auto"/>
      </w:pPr>
      <w:r>
        <w:tab/>
      </w:r>
      <w:r>
        <w:rPr>
          <w:rFonts w:ascii="Times New Roman" w:eastAsia="Times New Roman" w:hAnsi="Times New Roman" w:cs="Times New Roman"/>
          <w:b/>
          <w:sz w:val="28"/>
          <w:u w:val="single"/>
        </w:rPr>
        <w:t>UART Implementation (MOHIT)</w:t>
      </w:r>
    </w:p>
    <w:p w14:paraId="18D0BF9E" w14:textId="77777777" w:rsidR="006610F2" w:rsidRDefault="00D87283">
      <w:pPr>
        <w:spacing w:line="480" w:lineRule="auto"/>
      </w:pPr>
      <w:r>
        <w:tab/>
      </w:r>
      <w:r w:rsidRPr="00440801">
        <w:rPr>
          <w:rFonts w:ascii="Times New Roman" w:eastAsia="Times New Roman" w:hAnsi="Times New Roman" w:cs="Times New Roman"/>
          <w:highlight w:val="yellow"/>
          <w:rPrChange w:id="103" w:author="Sunny Patel" w:date="2014-04-25T15:36:00Z">
            <w:rPr>
              <w:rFonts w:ascii="Times New Roman" w:eastAsia="Times New Roman" w:hAnsi="Times New Roman" w:cs="Times New Roman"/>
            </w:rPr>
          </w:rPrChange>
        </w:rPr>
        <w:t xml:space="preserve">A SCOMP peripheral to interface with the UART and an assembly code will be written to communicate with the base station and act as a warehouse robot. The DATA_STREAM_OUT_STB output will be utilized, causing the interface itself to assert that output when there is a valid byte of data. The UART interface can be seen in Figure 1. The output is connected to SCOMP as an input to be read from the written assembly file and then retrieve the data only when it is asserted. The result will be the base station sending a byte of data and the robot sending back bytes of data containing its response. The </w:t>
      </w:r>
      <w:r w:rsidRPr="00440801">
        <w:rPr>
          <w:rFonts w:ascii="Times New Roman" w:eastAsia="Times New Roman" w:hAnsi="Times New Roman" w:cs="Times New Roman"/>
          <w:highlight w:val="yellow"/>
          <w:rPrChange w:id="104" w:author="Sunny Patel" w:date="2014-04-25T15:36:00Z">
            <w:rPr>
              <w:rFonts w:ascii="Times New Roman" w:eastAsia="Times New Roman" w:hAnsi="Times New Roman" w:cs="Times New Roman"/>
            </w:rPr>
          </w:rPrChange>
        </w:rPr>
        <w:lastRenderedPageBreak/>
        <w:t>base station sends back a minimum of two bytes of data. The first byte is the response and the second byte is the checksum used to ensure the data is proper. In the case of jobs, the first four bytes are the coordinates for the pickup and drop off locations for the jobs. The 5th byte is the checksum. The SCOMP interface can be seen in Figure 2. If data is retrieved when it is not yet asserted, then the data may not be valid. Therefore, the output is ensured to be asserted before the data is inputted so that the data is valid.</w:t>
      </w:r>
    </w:p>
    <w:p w14:paraId="1B53C334" w14:textId="77777777" w:rsidR="006610F2" w:rsidRDefault="00D87283">
      <w:pPr>
        <w:spacing w:line="480" w:lineRule="auto"/>
        <w:jc w:val="center"/>
      </w:pPr>
      <w:r>
        <w:rPr>
          <w:noProof/>
        </w:rPr>
        <w:drawing>
          <wp:inline distT="0" distB="0" distL="0" distR="0" wp14:anchorId="4AE2C407" wp14:editId="78871E46">
            <wp:extent cx="5943600" cy="3427095"/>
            <wp:effectExtent l="0" t="0" r="0" b="1905"/>
            <wp:docPr id="46" name="Shape 46"/>
            <wp:cNvGraphicFramePr/>
            <a:graphic xmlns:a="http://schemas.openxmlformats.org/drawingml/2006/main">
              <a:graphicData uri="http://schemas.openxmlformats.org/drawingml/2006/picture">
                <pic:pic xmlns:pic="http://schemas.openxmlformats.org/drawingml/2006/picture">
                  <pic:nvPicPr>
                    <pic:cNvPr id="46" name="Shape 46"/>
                    <pic:cNvPicPr preferRelativeResize="0"/>
                  </pic:nvPicPr>
                  <pic:blipFill>
                    <a:blip r:embed="rId8"/>
                    <a:stretch>
                      <a:fillRect/>
                    </a:stretch>
                  </pic:blipFill>
                  <pic:spPr>
                    <a:xfrm>
                      <a:off x="0" y="0"/>
                      <a:ext cx="5943600" cy="3427095"/>
                    </a:xfrm>
                    <a:prstGeom prst="rect">
                      <a:avLst/>
                    </a:prstGeom>
                  </pic:spPr>
                </pic:pic>
              </a:graphicData>
            </a:graphic>
          </wp:inline>
        </w:drawing>
      </w:r>
    </w:p>
    <w:p w14:paraId="77745B35" w14:textId="77777777" w:rsidR="006610F2" w:rsidRDefault="00D87283">
      <w:pPr>
        <w:spacing w:line="480" w:lineRule="auto"/>
        <w:jc w:val="center"/>
      </w:pPr>
      <w:r>
        <w:rPr>
          <w:rFonts w:ascii="Times New Roman" w:eastAsia="Times New Roman" w:hAnsi="Times New Roman" w:cs="Times New Roman"/>
          <w:b/>
        </w:rPr>
        <w:t xml:space="preserve">Figure 1. </w:t>
      </w:r>
      <w:r>
        <w:rPr>
          <w:rFonts w:ascii="Times New Roman" w:eastAsia="Times New Roman" w:hAnsi="Times New Roman" w:cs="Times New Roman"/>
        </w:rPr>
        <w:t>UART interface used to communicate with robot with added output OUT_STB.</w:t>
      </w:r>
    </w:p>
    <w:p w14:paraId="45DBFEBC" w14:textId="77777777" w:rsidR="006610F2" w:rsidRDefault="00D87283">
      <w:pPr>
        <w:spacing w:line="480" w:lineRule="auto"/>
        <w:jc w:val="center"/>
      </w:pPr>
      <w:r>
        <w:rPr>
          <w:noProof/>
        </w:rPr>
        <w:drawing>
          <wp:inline distT="0" distB="0" distL="0" distR="0" wp14:anchorId="72A16C8C" wp14:editId="35CE2049">
            <wp:extent cx="5943600" cy="2247265"/>
            <wp:effectExtent l="0" t="0" r="0" b="635"/>
            <wp:docPr id="54" name="Shape 54"/>
            <wp:cNvGraphicFramePr/>
            <a:graphic xmlns:a="http://schemas.openxmlformats.org/drawingml/2006/main">
              <a:graphicData uri="http://schemas.openxmlformats.org/drawingml/2006/picture">
                <pic:pic xmlns:pic="http://schemas.openxmlformats.org/drawingml/2006/picture">
                  <pic:nvPicPr>
                    <pic:cNvPr id="54" name="Shape 54"/>
                    <pic:cNvPicPr preferRelativeResize="0"/>
                  </pic:nvPicPr>
                  <pic:blipFill>
                    <a:blip r:embed="rId9"/>
                    <a:stretch>
                      <a:fillRect/>
                    </a:stretch>
                  </pic:blipFill>
                  <pic:spPr>
                    <a:xfrm>
                      <a:off x="0" y="0"/>
                      <a:ext cx="5943600" cy="2247265"/>
                    </a:xfrm>
                    <a:prstGeom prst="rect">
                      <a:avLst/>
                    </a:prstGeom>
                    <a:noFill/>
                    <a:ln>
                      <a:noFill/>
                    </a:ln>
                  </pic:spPr>
                </pic:pic>
              </a:graphicData>
            </a:graphic>
          </wp:inline>
        </w:drawing>
      </w:r>
    </w:p>
    <w:p w14:paraId="53DEC640" w14:textId="698DB568" w:rsidR="006610F2" w:rsidRPr="00E877F6" w:rsidRDefault="00D87283" w:rsidP="00E877F6">
      <w:pPr>
        <w:spacing w:line="480" w:lineRule="auto"/>
        <w:jc w:val="center"/>
      </w:pPr>
      <w:r>
        <w:tab/>
      </w:r>
      <w:r>
        <w:rPr>
          <w:rFonts w:ascii="Times New Roman" w:eastAsia="Times New Roman" w:hAnsi="Times New Roman" w:cs="Times New Roman"/>
          <w:b/>
        </w:rPr>
        <w:t>Figure 2.</w:t>
      </w:r>
      <w:r>
        <w:rPr>
          <w:rFonts w:ascii="Times New Roman" w:eastAsia="Times New Roman" w:hAnsi="Times New Roman" w:cs="Times New Roman"/>
        </w:rPr>
        <w:t xml:space="preserve"> UART_DATA interface modified with additional input UART_STB.</w:t>
      </w:r>
    </w:p>
    <w:p w14:paraId="24687139" w14:textId="77777777" w:rsidR="006610F2" w:rsidRDefault="00D87283">
      <w:pPr>
        <w:tabs>
          <w:tab w:val="left" w:pos="5556"/>
        </w:tabs>
        <w:spacing w:line="480" w:lineRule="auto"/>
        <w:ind w:firstLine="720"/>
      </w:pPr>
      <w:r>
        <w:rPr>
          <w:rFonts w:ascii="Times New Roman" w:eastAsia="Times New Roman" w:hAnsi="Times New Roman" w:cs="Times New Roman"/>
          <w:b/>
          <w:sz w:val="28"/>
          <w:u w:val="single"/>
        </w:rPr>
        <w:lastRenderedPageBreak/>
        <w:t>Odometry Implementation</w:t>
      </w:r>
    </w:p>
    <w:p w14:paraId="55CC67BB" w14:textId="2E005E9F" w:rsidR="006610F2" w:rsidRDefault="00D8728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Movement was demonstrated with odometry rather than sonar because </w:t>
      </w:r>
      <w:ins w:id="105" w:author="Sunny Patel" w:date="2014-04-25T15:38:00Z">
        <w:r w:rsidR="00F77211">
          <w:rPr>
            <w:rFonts w:ascii="Times New Roman" w:eastAsia="Times New Roman" w:hAnsi="Times New Roman" w:cs="Times New Roman"/>
          </w:rPr>
          <w:t>sonar</w:t>
        </w:r>
      </w:ins>
      <w:del w:id="106" w:author="Sunny Patel" w:date="2014-04-25T15:38:00Z">
        <w:r w:rsidDel="00F77211">
          <w:rPr>
            <w:rFonts w:ascii="Times New Roman" w:eastAsia="Times New Roman" w:hAnsi="Times New Roman" w:cs="Times New Roman"/>
          </w:rPr>
          <w:delText>it</w:delText>
        </w:r>
      </w:del>
      <w:r>
        <w:rPr>
          <w:rFonts w:ascii="Times New Roman" w:eastAsia="Times New Roman" w:hAnsi="Times New Roman" w:cs="Times New Roman"/>
        </w:rPr>
        <w:t xml:space="preserve"> ha</w:t>
      </w:r>
      <w:ins w:id="107" w:author="Sunny Patel" w:date="2014-04-25T15:38:00Z">
        <w:r w:rsidR="00F77211">
          <w:rPr>
            <w:rFonts w:ascii="Times New Roman" w:eastAsia="Times New Roman" w:hAnsi="Times New Roman" w:cs="Times New Roman"/>
          </w:rPr>
          <w:t>d</w:t>
        </w:r>
      </w:ins>
      <w:del w:id="108" w:author="Sunny Patel" w:date="2014-04-25T15:38:00Z">
        <w:r w:rsidDel="00F77211">
          <w:rPr>
            <w:rFonts w:ascii="Times New Roman" w:eastAsia="Times New Roman" w:hAnsi="Times New Roman" w:cs="Times New Roman"/>
          </w:rPr>
          <w:delText>s</w:delText>
        </w:r>
      </w:del>
      <w:r>
        <w:rPr>
          <w:rFonts w:ascii="Times New Roman" w:eastAsia="Times New Roman" w:hAnsi="Times New Roman" w:cs="Times New Roman"/>
        </w:rPr>
        <w:t xml:space="preserve"> an inherent incapability of consistently </w:t>
      </w:r>
      <w:del w:id="109" w:author="Sunny Patel" w:date="2014-04-25T15:43:00Z">
        <w:r w:rsidDel="00C84657">
          <w:rPr>
            <w:rFonts w:ascii="Times New Roman" w:eastAsia="Times New Roman" w:hAnsi="Times New Roman" w:cs="Times New Roman"/>
          </w:rPr>
          <w:delText>working</w:delText>
        </w:r>
      </w:del>
      <w:ins w:id="110" w:author="Sunny Patel" w:date="2014-04-25T15:43:00Z">
        <w:r w:rsidR="00C84657">
          <w:rPr>
            <w:rFonts w:ascii="Times New Roman" w:eastAsia="Times New Roman" w:hAnsi="Times New Roman" w:cs="Times New Roman"/>
          </w:rPr>
          <w:t>functioning properly</w:t>
        </w:r>
      </w:ins>
      <w:r>
        <w:rPr>
          <w:rFonts w:ascii="Times New Roman" w:eastAsia="Times New Roman" w:hAnsi="Times New Roman" w:cs="Times New Roman"/>
        </w:rPr>
        <w:t xml:space="preserve">. The inventory robot received jobs from the base station and carried them out within a given time. The basic concept of navigation was to first move </w:t>
      </w:r>
      <w:del w:id="111" w:author="Sunny Patel" w:date="2014-04-25T15:47:00Z">
        <w:r w:rsidDel="00BA54F0">
          <w:rPr>
            <w:rFonts w:ascii="Times New Roman" w:eastAsia="Times New Roman" w:hAnsi="Times New Roman" w:cs="Times New Roman"/>
          </w:rPr>
          <w:delText xml:space="preserve">in </w:delText>
        </w:r>
      </w:del>
      <w:ins w:id="112" w:author="Sunny Patel" w:date="2014-04-25T15:47:00Z">
        <w:r w:rsidR="00BA54F0">
          <w:rPr>
            <w:rFonts w:ascii="Times New Roman" w:eastAsia="Times New Roman" w:hAnsi="Times New Roman" w:cs="Times New Roman"/>
          </w:rPr>
          <w:t xml:space="preserve">along </w:t>
        </w:r>
      </w:ins>
      <w:r>
        <w:rPr>
          <w:rFonts w:ascii="Times New Roman" w:eastAsia="Times New Roman" w:hAnsi="Times New Roman" w:cs="Times New Roman"/>
        </w:rPr>
        <w:t>the X</w:t>
      </w:r>
      <w:ins w:id="113" w:author="Sunny Patel" w:date="2014-04-25T15:47:00Z">
        <w:r w:rsidR="00BA54F0">
          <w:rPr>
            <w:rFonts w:ascii="Times New Roman" w:eastAsia="Times New Roman" w:hAnsi="Times New Roman" w:cs="Times New Roman"/>
          </w:rPr>
          <w:t xml:space="preserve">-axis </w:t>
        </w:r>
      </w:ins>
      <w:del w:id="114" w:author="Sunny Patel" w:date="2014-04-25T15:47:00Z">
        <w:r w:rsidDel="00BA54F0">
          <w:rPr>
            <w:rFonts w:ascii="Times New Roman" w:eastAsia="Times New Roman" w:hAnsi="Times New Roman" w:cs="Times New Roman"/>
          </w:rPr>
          <w:delText xml:space="preserve"> direction </w:delText>
        </w:r>
      </w:del>
      <w:r>
        <w:rPr>
          <w:rFonts w:ascii="Times New Roman" w:eastAsia="Times New Roman" w:hAnsi="Times New Roman" w:cs="Times New Roman"/>
        </w:rPr>
        <w:t xml:space="preserve">and then </w:t>
      </w:r>
      <w:ins w:id="115" w:author="Sunny Patel" w:date="2014-04-25T15:50:00Z">
        <w:r w:rsidR="00AF4A49">
          <w:rPr>
            <w:rFonts w:ascii="Times New Roman" w:eastAsia="Times New Roman" w:hAnsi="Times New Roman" w:cs="Times New Roman"/>
          </w:rPr>
          <w:t>along</w:t>
        </w:r>
      </w:ins>
      <w:del w:id="116" w:author="Sunny Patel" w:date="2014-04-25T15:50:00Z">
        <w:r w:rsidDel="00AF4A49">
          <w:rPr>
            <w:rFonts w:ascii="Times New Roman" w:eastAsia="Times New Roman" w:hAnsi="Times New Roman" w:cs="Times New Roman"/>
          </w:rPr>
          <w:delText>in</w:delText>
        </w:r>
      </w:del>
      <w:r>
        <w:rPr>
          <w:rFonts w:ascii="Times New Roman" w:eastAsia="Times New Roman" w:hAnsi="Times New Roman" w:cs="Times New Roman"/>
        </w:rPr>
        <w:t xml:space="preserve"> the Y</w:t>
      </w:r>
      <w:ins w:id="117" w:author="Sunny Patel" w:date="2014-04-25T15:47:00Z">
        <w:r w:rsidR="00AF4A49">
          <w:rPr>
            <w:rFonts w:ascii="Times New Roman" w:eastAsia="Times New Roman" w:hAnsi="Times New Roman" w:cs="Times New Roman"/>
          </w:rPr>
          <w:t xml:space="preserve">-axis </w:t>
        </w:r>
      </w:ins>
      <w:del w:id="118" w:author="Sunny Patel" w:date="2014-04-25T15:47:00Z">
        <w:r w:rsidDel="00AF4A49">
          <w:rPr>
            <w:rFonts w:ascii="Times New Roman" w:eastAsia="Times New Roman" w:hAnsi="Times New Roman" w:cs="Times New Roman"/>
          </w:rPr>
          <w:delText xml:space="preserve"> direction </w:delText>
        </w:r>
      </w:del>
      <w:r>
        <w:rPr>
          <w:rFonts w:ascii="Times New Roman" w:eastAsia="Times New Roman" w:hAnsi="Times New Roman" w:cs="Times New Roman"/>
        </w:rPr>
        <w:t xml:space="preserve">because implementing polar coordinates was inconsistent and time consuming. Additionally, handling </w:t>
      </w:r>
      <w:del w:id="119" w:author="Sunny Patel" w:date="2014-04-25T15:49:00Z">
        <w:r w:rsidDel="00AF4A49">
          <w:rPr>
            <w:rFonts w:ascii="Times New Roman" w:eastAsia="Times New Roman" w:hAnsi="Times New Roman" w:cs="Times New Roman"/>
          </w:rPr>
          <w:delText>rotati</w:delText>
        </w:r>
      </w:del>
      <w:ins w:id="120" w:author="Sunny Patel" w:date="2014-04-25T15:49:00Z">
        <w:r w:rsidR="00AF4A49">
          <w:rPr>
            <w:rFonts w:ascii="Times New Roman" w:eastAsia="Times New Roman" w:hAnsi="Times New Roman" w:cs="Times New Roman"/>
          </w:rPr>
          <w:t>rotati</w:t>
        </w:r>
      </w:ins>
      <w:r>
        <w:rPr>
          <w:rFonts w:ascii="Times New Roman" w:eastAsia="Times New Roman" w:hAnsi="Times New Roman" w:cs="Times New Roman"/>
        </w:rPr>
        <w:t>on was more difficult due to its high sensitivity</w:t>
      </w:r>
      <w:ins w:id="121" w:author="Sunny Patel" w:date="2014-04-25T15:48:00Z">
        <w:r w:rsidR="00AF4A49">
          <w:rPr>
            <w:rFonts w:ascii="Times New Roman" w:eastAsia="Times New Roman" w:hAnsi="Times New Roman" w:cs="Times New Roman"/>
          </w:rPr>
          <w:t xml:space="preserve"> to small vibrations</w:t>
        </w:r>
      </w:ins>
      <w:r>
        <w:rPr>
          <w:rFonts w:ascii="Times New Roman" w:eastAsia="Times New Roman" w:hAnsi="Times New Roman" w:cs="Times New Roman"/>
        </w:rPr>
        <w:t xml:space="preserve">. As </w:t>
      </w:r>
      <w:del w:id="122" w:author="Sunny Patel" w:date="2014-04-25T15:49:00Z">
        <w:r w:rsidDel="00AF4A49">
          <w:rPr>
            <w:rFonts w:ascii="Times New Roman" w:eastAsia="Times New Roman" w:hAnsi="Times New Roman" w:cs="Times New Roman"/>
          </w:rPr>
          <w:delText xml:space="preserve">set </w:delText>
        </w:r>
      </w:del>
      <w:ins w:id="123" w:author="Sunny Patel" w:date="2014-04-25T15:49:00Z">
        <w:r w:rsidR="00AF4A49">
          <w:rPr>
            <w:rFonts w:ascii="Times New Roman" w:eastAsia="Times New Roman" w:hAnsi="Times New Roman" w:cs="Times New Roman"/>
          </w:rPr>
          <w:t xml:space="preserve">described </w:t>
        </w:r>
      </w:ins>
      <w:r>
        <w:rPr>
          <w:rFonts w:ascii="Times New Roman" w:eastAsia="Times New Roman" w:hAnsi="Times New Roman" w:cs="Times New Roman"/>
        </w:rPr>
        <w:t xml:space="preserve">in the assembly language code in Appendix A, the robot moved </w:t>
      </w:r>
      <w:del w:id="124" w:author="Sunny Patel" w:date="2014-04-25T15:49:00Z">
        <w:r w:rsidDel="00AF4A49">
          <w:rPr>
            <w:rFonts w:ascii="Times New Roman" w:eastAsia="Times New Roman" w:hAnsi="Times New Roman" w:cs="Times New Roman"/>
          </w:rPr>
          <w:delText xml:space="preserve">in </w:delText>
        </w:r>
      </w:del>
      <w:ins w:id="125" w:author="Sunny Patel" w:date="2014-04-25T15:49:00Z">
        <w:r w:rsidR="00AF4A49">
          <w:rPr>
            <w:rFonts w:ascii="Times New Roman" w:eastAsia="Times New Roman" w:hAnsi="Times New Roman" w:cs="Times New Roman"/>
          </w:rPr>
          <w:t xml:space="preserve">along </w:t>
        </w:r>
      </w:ins>
      <w:r>
        <w:rPr>
          <w:rFonts w:ascii="Times New Roman" w:eastAsia="Times New Roman" w:hAnsi="Times New Roman" w:cs="Times New Roman"/>
        </w:rPr>
        <w:t>the X</w:t>
      </w:r>
      <w:del w:id="126" w:author="Sunny Patel" w:date="2014-04-25T15:49:00Z">
        <w:r w:rsidDel="00AF4A49">
          <w:rPr>
            <w:rFonts w:ascii="Times New Roman" w:eastAsia="Times New Roman" w:hAnsi="Times New Roman" w:cs="Times New Roman"/>
          </w:rPr>
          <w:delText xml:space="preserve"> </w:delText>
        </w:r>
      </w:del>
      <w:ins w:id="127" w:author="Sunny Patel" w:date="2014-04-25T15:49:00Z">
        <w:r w:rsidR="00AF4A49">
          <w:rPr>
            <w:rFonts w:ascii="Times New Roman" w:eastAsia="Times New Roman" w:hAnsi="Times New Roman" w:cs="Times New Roman"/>
          </w:rPr>
          <w:t>-axis</w:t>
        </w:r>
      </w:ins>
      <w:del w:id="128" w:author="Sunny Patel" w:date="2014-04-25T15:49:00Z">
        <w:r w:rsidDel="00AF4A49">
          <w:rPr>
            <w:rFonts w:ascii="Times New Roman" w:eastAsia="Times New Roman" w:hAnsi="Times New Roman" w:cs="Times New Roman"/>
          </w:rPr>
          <w:delText>direction</w:delText>
        </w:r>
      </w:del>
      <w:r>
        <w:rPr>
          <w:rFonts w:ascii="Times New Roman" w:eastAsia="Times New Roman" w:hAnsi="Times New Roman" w:cs="Times New Roman"/>
        </w:rPr>
        <w:t>, rotated 90</w:t>
      </w:r>
      <w:del w:id="129" w:author="Sunny Patel" w:date="2014-04-25T15:50:00Z">
        <w:r w:rsidDel="00AF4A49">
          <w:rPr>
            <w:rFonts w:ascii="Times New Roman" w:eastAsia="Times New Roman" w:hAnsi="Times New Roman" w:cs="Times New Roman"/>
          </w:rPr>
          <w:delText xml:space="preserve"> degrees</w:delText>
        </w:r>
      </w:del>
      <w:ins w:id="130" w:author="Sunny Patel" w:date="2014-04-25T15:50:00Z">
        <w:r w:rsidR="00AF4A49">
          <w:rPr>
            <w:rFonts w:ascii="Times New Roman" w:eastAsia="Times New Roman" w:hAnsi="Times New Roman" w:cs="Times New Roman"/>
          </w:rPr>
          <w:t>º</w:t>
        </w:r>
      </w:ins>
      <w:del w:id="131" w:author="Sunny Patel" w:date="2014-04-25T15:50:00Z">
        <w:r w:rsidDel="00AF4A49">
          <w:rPr>
            <w:rFonts w:ascii="Times New Roman" w:eastAsia="Times New Roman" w:hAnsi="Times New Roman" w:cs="Times New Roman"/>
          </w:rPr>
          <w:delText xml:space="preserve"> </w:delText>
        </w:r>
      </w:del>
      <w:ins w:id="132" w:author="Sunny Patel" w:date="2014-04-25T15:50:00Z">
        <w:r w:rsidR="00AF4A49">
          <w:rPr>
            <w:rFonts w:ascii="Times New Roman" w:eastAsia="Times New Roman" w:hAnsi="Times New Roman" w:cs="Times New Roman"/>
          </w:rPr>
          <w:t xml:space="preserve"> </w:t>
        </w:r>
      </w:ins>
      <w:r>
        <w:rPr>
          <w:rFonts w:ascii="Times New Roman" w:eastAsia="Times New Roman" w:hAnsi="Times New Roman" w:cs="Times New Roman"/>
        </w:rPr>
        <w:t xml:space="preserve">counter-clockwise and then moved </w:t>
      </w:r>
      <w:ins w:id="133" w:author="Sunny Patel" w:date="2014-04-25T15:50:00Z">
        <w:r w:rsidR="00AF4A49">
          <w:rPr>
            <w:rFonts w:ascii="Times New Roman" w:eastAsia="Times New Roman" w:hAnsi="Times New Roman" w:cs="Times New Roman"/>
          </w:rPr>
          <w:t>along</w:t>
        </w:r>
      </w:ins>
      <w:del w:id="134" w:author="Sunny Patel" w:date="2014-04-25T15:50:00Z">
        <w:r w:rsidDel="00AF4A49">
          <w:rPr>
            <w:rFonts w:ascii="Times New Roman" w:eastAsia="Times New Roman" w:hAnsi="Times New Roman" w:cs="Times New Roman"/>
          </w:rPr>
          <w:delText>in</w:delText>
        </w:r>
      </w:del>
      <w:r>
        <w:rPr>
          <w:rFonts w:ascii="Times New Roman" w:eastAsia="Times New Roman" w:hAnsi="Times New Roman" w:cs="Times New Roman"/>
        </w:rPr>
        <w:t xml:space="preserve"> the Y</w:t>
      </w:r>
      <w:ins w:id="135" w:author="Sunny Patel" w:date="2014-04-25T15:50:00Z">
        <w:r w:rsidR="00AF4A49">
          <w:rPr>
            <w:rFonts w:ascii="Times New Roman" w:eastAsia="Times New Roman" w:hAnsi="Times New Roman" w:cs="Times New Roman"/>
          </w:rPr>
          <w:t xml:space="preserve">-axis </w:t>
        </w:r>
      </w:ins>
      <w:del w:id="136" w:author="Sunny Patel" w:date="2014-04-25T15:50:00Z">
        <w:r w:rsidDel="00AF4A49">
          <w:rPr>
            <w:rFonts w:ascii="Times New Roman" w:eastAsia="Times New Roman" w:hAnsi="Times New Roman" w:cs="Times New Roman"/>
          </w:rPr>
          <w:delText xml:space="preserve"> direction </w:delText>
        </w:r>
      </w:del>
      <w:r>
        <w:rPr>
          <w:rFonts w:ascii="Times New Roman" w:eastAsia="Times New Roman" w:hAnsi="Times New Roman" w:cs="Times New Roman"/>
        </w:rPr>
        <w:t>to reach the pick</w:t>
      </w:r>
      <w:ins w:id="137" w:author="Sunny Patel" w:date="2014-04-25T15:50:00Z">
        <w:r w:rsidR="00AF4A49">
          <w:rPr>
            <w:rFonts w:ascii="Times New Roman" w:eastAsia="Times New Roman" w:hAnsi="Times New Roman" w:cs="Times New Roman"/>
          </w:rPr>
          <w:t>-</w:t>
        </w:r>
      </w:ins>
      <w:r>
        <w:rPr>
          <w:rFonts w:ascii="Times New Roman" w:eastAsia="Times New Roman" w:hAnsi="Times New Roman" w:cs="Times New Roman"/>
        </w:rPr>
        <w:t xml:space="preserve">up location. </w:t>
      </w:r>
    </w:p>
    <w:p w14:paraId="1DB44A7A" w14:textId="77777777" w:rsidR="006610F2" w:rsidRDefault="00D87283">
      <w:pPr>
        <w:spacing w:line="480" w:lineRule="auto"/>
        <w:ind w:firstLine="720"/>
        <w:rPr>
          <w:rFonts w:ascii="Times New Roman" w:eastAsia="Times New Roman" w:hAnsi="Times New Roman" w:cs="Times New Roman"/>
        </w:rPr>
      </w:pPr>
      <w:r>
        <w:pict w14:anchorId="3FB959E0">
          <v:shapetype id="_x0000_t202" coordsize="21600,21600" o:spt="202" path="m0,0l0,21600,21600,21600,21600,0xe">
            <v:stroke joinstyle="miter"/>
            <v:path gradientshapeok="t" o:connecttype="rect"/>
          </v:shapetype>
          <v:shape id="Text Box 1" o:spid="_x0000_s1026" type="#_x0000_t202" style="position:absolute;left:0;text-align:left;margin-left:1in;margin-top:220.25pt;width:351pt;height:35.3pt;z-index:251661312;visibility:visible;mso-wrap-edited:f;mso-wrap-distance-left:9pt;mso-wrap-distance-top:0;mso-wrap-distance-right:9pt;mso-wrap-distance-bottom:0;mso-position-horizontal-relative:text;mso-position-vertical-relative:text;mso-width-relative:margin;v-text-anchor:top" wrapcoords="-72 0 -72 20160 21600 20160 21600 0 -72 0" o:gfxdata="" stroked="f">
            <v:textbox inset="0,0,0,0">
              <w:txbxContent>
                <w:p w14:paraId="1F124CC5" w14:textId="0FFEE9C0" w:rsidR="00D56D6E" w:rsidRPr="001B72C0" w:rsidRDefault="00D56D6E" w:rsidP="00D148ED">
                  <w:pPr>
                    <w:pStyle w:val="Caption"/>
                    <w:ind w:firstLine="720"/>
                    <w:rPr>
                      <w:rFonts w:ascii="Times New Roman" w:eastAsia="Times New Roman" w:hAnsi="Times New Roman" w:cs="Times New Roman"/>
                      <w:noProof/>
                      <w:color w:val="auto"/>
                      <w:sz w:val="22"/>
                      <w:szCs w:val="22"/>
                    </w:rPr>
                  </w:pPr>
                  <w:r w:rsidRPr="001B72C0">
                    <w:rPr>
                      <w:rFonts w:ascii="Times New Roman" w:hAnsi="Times New Roman" w:cs="Times New Roman"/>
                      <w:color w:val="auto"/>
                      <w:sz w:val="22"/>
                      <w:szCs w:val="22"/>
                    </w:rPr>
                    <w:t xml:space="preserve">Figure 3. </w:t>
                  </w:r>
                  <w:proofErr w:type="gramStart"/>
                  <w:r w:rsidRPr="001B72C0">
                    <w:rPr>
                      <w:rFonts w:ascii="Times New Roman" w:hAnsi="Times New Roman" w:cs="Times New Roman"/>
                      <w:b w:val="0"/>
                      <w:color w:val="auto"/>
                      <w:sz w:val="22"/>
                      <w:szCs w:val="22"/>
                    </w:rPr>
                    <w:t>Example movement layout</w:t>
                  </w:r>
                  <w:ins w:id="138" w:author="Sunny Patel" w:date="2014-04-25T15:51:00Z">
                    <w:r>
                      <w:rPr>
                        <w:rFonts w:ascii="Times New Roman" w:hAnsi="Times New Roman" w:cs="Times New Roman"/>
                        <w:b w:val="0"/>
                        <w:color w:val="auto"/>
                        <w:sz w:val="22"/>
                        <w:szCs w:val="22"/>
                      </w:rPr>
                      <w:t xml:space="preserve"> of the implemented algorithm</w:t>
                    </w:r>
                  </w:ins>
                  <w:r w:rsidRPr="001B72C0">
                    <w:rPr>
                      <w:rFonts w:ascii="Times New Roman" w:hAnsi="Times New Roman" w:cs="Times New Roman"/>
                      <w:b w:val="0"/>
                      <w:color w:val="auto"/>
                      <w:sz w:val="22"/>
                      <w:szCs w:val="22"/>
                    </w:rPr>
                    <w:t>.</w:t>
                  </w:r>
                  <w:proofErr w:type="gramEnd"/>
                </w:p>
              </w:txbxContent>
            </v:textbox>
            <w10:wrap type="tight"/>
          </v:shape>
        </w:pic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noProof/>
        </w:rPr>
        <w:drawing>
          <wp:inline distT="0" distB="0" distL="0" distR="0" wp14:anchorId="44B9B98C" wp14:editId="240FFB2A">
            <wp:extent cx="2740660" cy="2771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0">
                      <a:extLst>
                        <a:ext uri="{28A0092B-C50C-407E-A947-70E740481C1C}">
                          <a14:useLocalDpi xmlns:a14="http://schemas.microsoft.com/office/drawing/2010/main" val="0"/>
                        </a:ext>
                      </a:extLst>
                    </a:blip>
                    <a:stretch>
                      <a:fillRect/>
                    </a:stretch>
                  </pic:blipFill>
                  <pic:spPr>
                    <a:xfrm>
                      <a:off x="0" y="0"/>
                      <a:ext cx="2740660" cy="2771775"/>
                    </a:xfrm>
                    <a:prstGeom prst="rect">
                      <a:avLst/>
                    </a:prstGeom>
                  </pic:spPr>
                </pic:pic>
              </a:graphicData>
            </a:graphic>
          </wp:inline>
        </w:drawing>
      </w:r>
    </w:p>
    <w:p w14:paraId="2899E01F" w14:textId="77777777" w:rsidR="006610F2" w:rsidRDefault="006610F2">
      <w:pPr>
        <w:spacing w:line="480" w:lineRule="auto"/>
        <w:ind w:firstLine="720"/>
        <w:rPr>
          <w:rFonts w:ascii="Times New Roman" w:eastAsia="Times New Roman" w:hAnsi="Times New Roman" w:cs="Times New Roman"/>
        </w:rPr>
      </w:pPr>
    </w:p>
    <w:p w14:paraId="211E20A9" w14:textId="56D3FCEF" w:rsidR="006610F2" w:rsidRPr="00E877F6" w:rsidRDefault="00D87283" w:rsidP="006E1511">
      <w:pPr>
        <w:spacing w:line="480" w:lineRule="auto"/>
        <w:ind w:firstLine="720"/>
        <w:rPr>
          <w:rFonts w:ascii="Times New Roman" w:eastAsia="Times New Roman" w:hAnsi="Times New Roman" w:cs="Times New Roman"/>
        </w:rPr>
        <w:pPrChange w:id="139" w:author="Sunny Patel" w:date="2014-04-25T15:51:00Z">
          <w:pPr>
            <w:spacing w:line="480" w:lineRule="auto"/>
          </w:pPr>
        </w:pPrChange>
      </w:pPr>
      <w:r>
        <w:rPr>
          <w:rFonts w:ascii="Times New Roman" w:eastAsia="Times New Roman" w:hAnsi="Times New Roman" w:cs="Times New Roman"/>
        </w:rPr>
        <w:t xml:space="preserve">Once the pickup location was reached, the robot </w:t>
      </w:r>
      <w:del w:id="140" w:author="Sunny Patel" w:date="2014-04-25T15:52:00Z">
        <w:r w:rsidDel="00066E75">
          <w:rPr>
            <w:rFonts w:ascii="Times New Roman" w:eastAsia="Times New Roman" w:hAnsi="Times New Roman" w:cs="Times New Roman"/>
          </w:rPr>
          <w:delText xml:space="preserve">was </w:delText>
        </w:r>
      </w:del>
      <w:r>
        <w:rPr>
          <w:rFonts w:ascii="Times New Roman" w:eastAsia="Times New Roman" w:hAnsi="Times New Roman" w:cs="Times New Roman"/>
        </w:rPr>
        <w:t>fac</w:t>
      </w:r>
      <w:ins w:id="141" w:author="Sunny Patel" w:date="2014-04-25T15:52:00Z">
        <w:r w:rsidR="00066E75">
          <w:rPr>
            <w:rFonts w:ascii="Times New Roman" w:eastAsia="Times New Roman" w:hAnsi="Times New Roman" w:cs="Times New Roman"/>
          </w:rPr>
          <w:t>ed</w:t>
        </w:r>
      </w:ins>
      <w:del w:id="142" w:author="Sunny Patel" w:date="2014-04-25T15:52:00Z">
        <w:r w:rsidDel="00066E75">
          <w:rPr>
            <w:rFonts w:ascii="Times New Roman" w:eastAsia="Times New Roman" w:hAnsi="Times New Roman" w:cs="Times New Roman"/>
          </w:rPr>
          <w:delText>ing</w:delText>
        </w:r>
      </w:del>
      <w:r>
        <w:rPr>
          <w:rFonts w:ascii="Times New Roman" w:eastAsia="Times New Roman" w:hAnsi="Times New Roman" w:cs="Times New Roman"/>
        </w:rPr>
        <w:t xml:space="preserve"> </w:t>
      </w:r>
      <w:del w:id="143" w:author="Sunny Patel" w:date="2014-04-25T15:52:00Z">
        <w:r w:rsidDel="00066E75">
          <w:rPr>
            <w:rFonts w:ascii="Times New Roman" w:eastAsia="Times New Roman" w:hAnsi="Times New Roman" w:cs="Times New Roman"/>
          </w:rPr>
          <w:delText xml:space="preserve">in </w:delText>
        </w:r>
      </w:del>
      <w:r>
        <w:rPr>
          <w:rFonts w:ascii="Times New Roman" w:eastAsia="Times New Roman" w:hAnsi="Times New Roman" w:cs="Times New Roman"/>
        </w:rPr>
        <w:t>the positive Y</w:t>
      </w:r>
      <w:ins w:id="144" w:author="Sunny Patel" w:date="2014-04-25T15:52:00Z">
        <w:r w:rsidR="00066E75">
          <w:rPr>
            <w:rFonts w:ascii="Times New Roman" w:eastAsia="Times New Roman" w:hAnsi="Times New Roman" w:cs="Times New Roman"/>
          </w:rPr>
          <w:t>-axis</w:t>
        </w:r>
      </w:ins>
      <w:del w:id="145" w:author="Sunny Patel" w:date="2014-04-25T15:52:00Z">
        <w:r w:rsidDel="00066E75">
          <w:rPr>
            <w:rFonts w:ascii="Times New Roman" w:eastAsia="Times New Roman" w:hAnsi="Times New Roman" w:cs="Times New Roman"/>
          </w:rPr>
          <w:delText xml:space="preserve"> direction</w:delText>
        </w:r>
      </w:del>
      <w:r>
        <w:rPr>
          <w:rFonts w:ascii="Times New Roman" w:eastAsia="Times New Roman" w:hAnsi="Times New Roman" w:cs="Times New Roman"/>
        </w:rPr>
        <w:t>. To navigate to the drop</w:t>
      </w:r>
      <w:ins w:id="146" w:author="Sunny Patel" w:date="2014-04-25T15:52:00Z">
        <w:r w:rsidR="00066E75">
          <w:rPr>
            <w:rFonts w:ascii="Times New Roman" w:eastAsia="Times New Roman" w:hAnsi="Times New Roman" w:cs="Times New Roman"/>
          </w:rPr>
          <w:t>-</w:t>
        </w:r>
      </w:ins>
      <w:del w:id="147" w:author="Sunny Patel" w:date="2014-04-25T15:52:00Z">
        <w:r w:rsidDel="00066E75">
          <w:rPr>
            <w:rFonts w:ascii="Times New Roman" w:eastAsia="Times New Roman" w:hAnsi="Times New Roman" w:cs="Times New Roman"/>
          </w:rPr>
          <w:delText xml:space="preserve"> </w:delText>
        </w:r>
      </w:del>
      <w:r>
        <w:rPr>
          <w:rFonts w:ascii="Times New Roman" w:eastAsia="Times New Roman" w:hAnsi="Times New Roman" w:cs="Times New Roman"/>
        </w:rPr>
        <w:t xml:space="preserve">off location, it moved </w:t>
      </w:r>
      <w:ins w:id="148" w:author="Sunny Patel" w:date="2014-04-25T15:52:00Z">
        <w:r w:rsidR="00066E75">
          <w:rPr>
            <w:rFonts w:ascii="Times New Roman" w:eastAsia="Times New Roman" w:hAnsi="Times New Roman" w:cs="Times New Roman"/>
          </w:rPr>
          <w:t>along</w:t>
        </w:r>
      </w:ins>
      <w:del w:id="149" w:author="Sunny Patel" w:date="2014-04-25T15:52:00Z">
        <w:r w:rsidDel="00066E75">
          <w:rPr>
            <w:rFonts w:ascii="Times New Roman" w:eastAsia="Times New Roman" w:hAnsi="Times New Roman" w:cs="Times New Roman"/>
          </w:rPr>
          <w:delText>in</w:delText>
        </w:r>
      </w:del>
      <w:r>
        <w:rPr>
          <w:rFonts w:ascii="Times New Roman" w:eastAsia="Times New Roman" w:hAnsi="Times New Roman" w:cs="Times New Roman"/>
        </w:rPr>
        <w:t xml:space="preserve"> the Y</w:t>
      </w:r>
      <w:ins w:id="150" w:author="Sunny Patel" w:date="2014-04-25T15:52:00Z">
        <w:r w:rsidR="00066E75">
          <w:rPr>
            <w:rFonts w:ascii="Times New Roman" w:eastAsia="Times New Roman" w:hAnsi="Times New Roman" w:cs="Times New Roman"/>
          </w:rPr>
          <w:t xml:space="preserve">-axis </w:t>
        </w:r>
      </w:ins>
      <w:del w:id="151" w:author="Sunny Patel" w:date="2014-04-25T15:52:00Z">
        <w:r w:rsidDel="00066E75">
          <w:rPr>
            <w:rFonts w:ascii="Times New Roman" w:eastAsia="Times New Roman" w:hAnsi="Times New Roman" w:cs="Times New Roman"/>
          </w:rPr>
          <w:delText xml:space="preserve"> direction </w:delText>
        </w:r>
      </w:del>
      <w:r>
        <w:rPr>
          <w:rFonts w:ascii="Times New Roman" w:eastAsia="Times New Roman" w:hAnsi="Times New Roman" w:cs="Times New Roman"/>
        </w:rPr>
        <w:t>first and then rotated 270</w:t>
      </w:r>
      <w:ins w:id="152" w:author="Sunny Patel" w:date="2014-04-25T15:52:00Z">
        <w:r w:rsidR="00066E75">
          <w:rPr>
            <w:rFonts w:ascii="Times New Roman" w:eastAsia="Times New Roman" w:hAnsi="Times New Roman" w:cs="Times New Roman"/>
          </w:rPr>
          <w:t xml:space="preserve">º </w:t>
        </w:r>
      </w:ins>
      <w:del w:id="153" w:author="Sunny Patel" w:date="2014-04-25T15:52:00Z">
        <w:r w:rsidDel="00066E75">
          <w:rPr>
            <w:rFonts w:ascii="Times New Roman" w:eastAsia="Times New Roman" w:hAnsi="Times New Roman" w:cs="Times New Roman"/>
          </w:rPr>
          <w:delText xml:space="preserve"> degrees </w:delText>
        </w:r>
      </w:del>
      <w:r>
        <w:rPr>
          <w:rFonts w:ascii="Times New Roman" w:eastAsia="Times New Roman" w:hAnsi="Times New Roman" w:cs="Times New Roman"/>
        </w:rPr>
        <w:t xml:space="preserve">counter-clockwise (to face the X direction) and then </w:t>
      </w:r>
      <w:del w:id="154" w:author="Sunny Patel" w:date="2014-04-25T15:53:00Z">
        <w:r w:rsidDel="00066E75">
          <w:rPr>
            <w:rFonts w:ascii="Times New Roman" w:eastAsia="Times New Roman" w:hAnsi="Times New Roman" w:cs="Times New Roman"/>
          </w:rPr>
          <w:delText xml:space="preserve">continues </w:delText>
        </w:r>
      </w:del>
      <w:ins w:id="155" w:author="Sunny Patel" w:date="2014-04-25T15:53:00Z">
        <w:r w:rsidR="00066E75">
          <w:rPr>
            <w:rFonts w:ascii="Times New Roman" w:eastAsia="Times New Roman" w:hAnsi="Times New Roman" w:cs="Times New Roman"/>
          </w:rPr>
          <w:t xml:space="preserve">continued </w:t>
        </w:r>
      </w:ins>
      <w:r>
        <w:rPr>
          <w:rFonts w:ascii="Times New Roman" w:eastAsia="Times New Roman" w:hAnsi="Times New Roman" w:cs="Times New Roman"/>
        </w:rPr>
        <w:t>moving. Rotating the robot 270</w:t>
      </w:r>
      <w:ins w:id="156" w:author="Sunny Patel" w:date="2014-04-25T15:53:00Z">
        <w:r w:rsidR="00066E75">
          <w:rPr>
            <w:rFonts w:ascii="Times New Roman" w:eastAsia="Times New Roman" w:hAnsi="Times New Roman" w:cs="Times New Roman"/>
          </w:rPr>
          <w:t xml:space="preserve">º </w:t>
        </w:r>
      </w:ins>
      <w:del w:id="157" w:author="Sunny Patel" w:date="2014-04-25T15:53:00Z">
        <w:r w:rsidDel="00066E75">
          <w:rPr>
            <w:rFonts w:ascii="Times New Roman" w:eastAsia="Times New Roman" w:hAnsi="Times New Roman" w:cs="Times New Roman"/>
          </w:rPr>
          <w:delText xml:space="preserve"> degrees </w:delText>
        </w:r>
      </w:del>
      <w:r>
        <w:rPr>
          <w:rFonts w:ascii="Times New Roman" w:eastAsia="Times New Roman" w:hAnsi="Times New Roman" w:cs="Times New Roman"/>
        </w:rPr>
        <w:t>counter-clockwise was used instead of rotating it 90</w:t>
      </w:r>
      <w:ins w:id="158" w:author="Sunny Patel" w:date="2014-04-25T15:53:00Z">
        <w:r w:rsidR="00066E75">
          <w:rPr>
            <w:rFonts w:ascii="Times New Roman" w:eastAsia="Times New Roman" w:hAnsi="Times New Roman" w:cs="Times New Roman"/>
          </w:rPr>
          <w:t xml:space="preserve">º </w:t>
        </w:r>
      </w:ins>
      <w:del w:id="159" w:author="Sunny Patel" w:date="2014-04-25T15:53:00Z">
        <w:r w:rsidDel="00066E75">
          <w:rPr>
            <w:rFonts w:ascii="Times New Roman" w:eastAsia="Times New Roman" w:hAnsi="Times New Roman" w:cs="Times New Roman"/>
          </w:rPr>
          <w:delText xml:space="preserve"> degrees </w:delText>
        </w:r>
      </w:del>
      <w:r>
        <w:rPr>
          <w:rFonts w:ascii="Times New Roman" w:eastAsia="Times New Roman" w:hAnsi="Times New Roman" w:cs="Times New Roman"/>
        </w:rPr>
        <w:t xml:space="preserve">clockwise because the robot was more responsive and reliable when rotating counter-clockwise compared to when rotating clockwise. </w:t>
      </w:r>
      <w:r>
        <w:rPr>
          <w:rFonts w:ascii="Times New Roman" w:eastAsia="Times New Roman" w:hAnsi="Times New Roman" w:cs="Times New Roman"/>
          <w:color w:val="auto"/>
        </w:rPr>
        <w:t>Counter</w:t>
      </w:r>
      <w:ins w:id="160" w:author="Sunny Patel" w:date="2014-04-25T15:54:00Z">
        <w:r w:rsidR="00066E75">
          <w:rPr>
            <w:rFonts w:ascii="Times New Roman" w:eastAsia="Times New Roman" w:hAnsi="Times New Roman" w:cs="Times New Roman"/>
            <w:color w:val="auto"/>
          </w:rPr>
          <w:t>-</w:t>
        </w:r>
      </w:ins>
      <w:r>
        <w:rPr>
          <w:rFonts w:ascii="Times New Roman" w:eastAsia="Times New Roman" w:hAnsi="Times New Roman" w:cs="Times New Roman"/>
          <w:color w:val="auto"/>
        </w:rPr>
        <w:t xml:space="preserve">clockwise rotation was implemented over clockwise for consistency and </w:t>
      </w:r>
      <w:ins w:id="161" w:author="Sunny Patel" w:date="2014-04-25T15:54:00Z">
        <w:r w:rsidR="00066E75">
          <w:rPr>
            <w:rFonts w:ascii="Times New Roman" w:eastAsia="Times New Roman" w:hAnsi="Times New Roman" w:cs="Times New Roman"/>
            <w:color w:val="auto"/>
          </w:rPr>
          <w:t xml:space="preserve">as means for </w:t>
        </w:r>
      </w:ins>
      <w:r>
        <w:rPr>
          <w:rFonts w:ascii="Times New Roman" w:eastAsia="Times New Roman" w:hAnsi="Times New Roman" w:cs="Times New Roman"/>
          <w:color w:val="auto"/>
        </w:rPr>
        <w:t>an efficient coding algorithm. Furthermore</w:t>
      </w:r>
      <w:r>
        <w:rPr>
          <w:rFonts w:ascii="Times New Roman" w:eastAsia="Times New Roman" w:hAnsi="Times New Roman" w:cs="Times New Roman"/>
        </w:rPr>
        <w:t xml:space="preserve">, if the robot must navigate </w:t>
      </w:r>
      <w:del w:id="162" w:author="Sunny Patel" w:date="2014-04-25T15:54:00Z">
        <w:r w:rsidDel="00066E75">
          <w:rPr>
            <w:rFonts w:ascii="Times New Roman" w:eastAsia="Times New Roman" w:hAnsi="Times New Roman" w:cs="Times New Roman"/>
          </w:rPr>
          <w:delText xml:space="preserve">towards </w:delText>
        </w:r>
      </w:del>
      <w:ins w:id="163" w:author="Sunny Patel" w:date="2014-04-25T15:54:00Z">
        <w:r w:rsidR="00066E75">
          <w:rPr>
            <w:rFonts w:ascii="Times New Roman" w:eastAsia="Times New Roman" w:hAnsi="Times New Roman" w:cs="Times New Roman"/>
          </w:rPr>
          <w:t xml:space="preserve">along </w:t>
        </w:r>
      </w:ins>
      <w:r>
        <w:rPr>
          <w:rFonts w:ascii="Times New Roman" w:eastAsia="Times New Roman" w:hAnsi="Times New Roman" w:cs="Times New Roman"/>
        </w:rPr>
        <w:t>the negative X</w:t>
      </w:r>
      <w:ins w:id="164" w:author="Sunny Patel" w:date="2014-04-25T15:54:00Z">
        <w:r w:rsidR="00066E75">
          <w:rPr>
            <w:rFonts w:ascii="Times New Roman" w:eastAsia="Times New Roman" w:hAnsi="Times New Roman" w:cs="Times New Roman"/>
          </w:rPr>
          <w:t>-axis</w:t>
        </w:r>
      </w:ins>
      <w:ins w:id="165" w:author="Sunny Patel" w:date="2014-04-25T15:55:00Z">
        <w:r w:rsidR="00066E75">
          <w:rPr>
            <w:rFonts w:ascii="Times New Roman" w:eastAsia="Times New Roman" w:hAnsi="Times New Roman" w:cs="Times New Roman"/>
          </w:rPr>
          <w:t xml:space="preserve"> </w:t>
        </w:r>
      </w:ins>
      <w:del w:id="166" w:author="Sunny Patel" w:date="2014-04-25T15:54:00Z">
        <w:r w:rsidDel="00066E75">
          <w:rPr>
            <w:rFonts w:ascii="Times New Roman" w:eastAsia="Times New Roman" w:hAnsi="Times New Roman" w:cs="Times New Roman"/>
          </w:rPr>
          <w:delText xml:space="preserve"> direction </w:delText>
        </w:r>
      </w:del>
      <w:r>
        <w:rPr>
          <w:rFonts w:ascii="Times New Roman" w:eastAsia="Times New Roman" w:hAnsi="Times New Roman" w:cs="Times New Roman"/>
        </w:rPr>
        <w:t>or the negative Y</w:t>
      </w:r>
      <w:del w:id="167" w:author="Sunny Patel" w:date="2014-04-25T15:55:00Z">
        <w:r w:rsidDel="00066E75">
          <w:rPr>
            <w:rFonts w:ascii="Times New Roman" w:eastAsia="Times New Roman" w:hAnsi="Times New Roman" w:cs="Times New Roman"/>
          </w:rPr>
          <w:delText xml:space="preserve"> </w:delText>
        </w:r>
      </w:del>
      <w:ins w:id="168" w:author="Sunny Patel" w:date="2014-04-25T15:55:00Z">
        <w:r w:rsidR="00066E75">
          <w:rPr>
            <w:rFonts w:ascii="Times New Roman" w:eastAsia="Times New Roman" w:hAnsi="Times New Roman" w:cs="Times New Roman"/>
          </w:rPr>
          <w:t>-axis</w:t>
        </w:r>
      </w:ins>
      <w:del w:id="169" w:author="Sunny Patel" w:date="2014-04-25T15:55:00Z">
        <w:r w:rsidDel="00066E75">
          <w:rPr>
            <w:rFonts w:ascii="Times New Roman" w:eastAsia="Times New Roman" w:hAnsi="Times New Roman" w:cs="Times New Roman"/>
          </w:rPr>
          <w:delText>direction</w:delText>
        </w:r>
      </w:del>
      <w:r>
        <w:rPr>
          <w:rFonts w:ascii="Times New Roman" w:eastAsia="Times New Roman" w:hAnsi="Times New Roman" w:cs="Times New Roman"/>
        </w:rPr>
        <w:t xml:space="preserve">, the robot simply </w:t>
      </w:r>
      <w:del w:id="170" w:author="Sunny Patel" w:date="2014-04-25T15:56:00Z">
        <w:r w:rsidDel="00066E75">
          <w:rPr>
            <w:rFonts w:ascii="Times New Roman" w:eastAsia="Times New Roman" w:hAnsi="Times New Roman" w:cs="Times New Roman"/>
          </w:rPr>
          <w:delText xml:space="preserve">moves </w:delText>
        </w:r>
      </w:del>
      <w:ins w:id="171" w:author="Sunny Patel" w:date="2014-04-25T15:56:00Z">
        <w:r w:rsidR="00066E75">
          <w:rPr>
            <w:rFonts w:ascii="Times New Roman" w:eastAsia="Times New Roman" w:hAnsi="Times New Roman" w:cs="Times New Roman"/>
          </w:rPr>
          <w:t xml:space="preserve">traversed </w:t>
        </w:r>
      </w:ins>
      <w:r>
        <w:rPr>
          <w:rFonts w:ascii="Times New Roman" w:eastAsia="Times New Roman" w:hAnsi="Times New Roman" w:cs="Times New Roman"/>
        </w:rPr>
        <w:t xml:space="preserve">in </w:t>
      </w:r>
      <w:ins w:id="172" w:author="Sunny Patel" w:date="2014-04-25T15:56:00Z">
        <w:r w:rsidR="00066E75">
          <w:rPr>
            <w:rFonts w:ascii="Times New Roman" w:eastAsia="Times New Roman" w:hAnsi="Times New Roman" w:cs="Times New Roman"/>
          </w:rPr>
          <w:t xml:space="preserve">the </w:t>
        </w:r>
      </w:ins>
      <w:r>
        <w:rPr>
          <w:rFonts w:ascii="Times New Roman" w:eastAsia="Times New Roman" w:hAnsi="Times New Roman" w:cs="Times New Roman"/>
        </w:rPr>
        <w:t>reverse</w:t>
      </w:r>
      <w:ins w:id="173" w:author="Sunny Patel" w:date="2014-04-25T15:56:00Z">
        <w:r w:rsidR="00066E75">
          <w:rPr>
            <w:rFonts w:ascii="Times New Roman" w:eastAsia="Times New Roman" w:hAnsi="Times New Roman" w:cs="Times New Roman"/>
          </w:rPr>
          <w:t xml:space="preserve"> direction</w:t>
        </w:r>
      </w:ins>
      <w:r>
        <w:rPr>
          <w:rFonts w:ascii="Times New Roman" w:eastAsia="Times New Roman" w:hAnsi="Times New Roman" w:cs="Times New Roman"/>
        </w:rPr>
        <w:t xml:space="preserve">. Therefore, the robot </w:t>
      </w:r>
      <w:del w:id="174" w:author="Sunny Patel" w:date="2014-04-25T15:56:00Z">
        <w:r w:rsidDel="00F00FF7">
          <w:rPr>
            <w:rFonts w:ascii="Times New Roman" w:eastAsia="Times New Roman" w:hAnsi="Times New Roman" w:cs="Times New Roman"/>
          </w:rPr>
          <w:delText>is remaining</w:delText>
        </w:r>
      </w:del>
      <w:ins w:id="175" w:author="Sunny Patel" w:date="2014-04-25T15:56:00Z">
        <w:r w:rsidR="00F00FF7">
          <w:rPr>
            <w:rFonts w:ascii="Times New Roman" w:eastAsia="Times New Roman" w:hAnsi="Times New Roman" w:cs="Times New Roman"/>
          </w:rPr>
          <w:t>remained</w:t>
        </w:r>
      </w:ins>
      <w:r>
        <w:rPr>
          <w:rFonts w:ascii="Times New Roman" w:eastAsia="Times New Roman" w:hAnsi="Times New Roman" w:cs="Times New Roman"/>
        </w:rPr>
        <w:t xml:space="preserve"> in two states, for it</w:t>
      </w:r>
      <w:del w:id="176" w:author="Sunny Patel" w:date="2014-04-25T15:56:00Z">
        <w:r w:rsidDel="004E6181">
          <w:rPr>
            <w:rFonts w:ascii="Times New Roman" w:eastAsia="Times New Roman" w:hAnsi="Times New Roman" w:cs="Times New Roman"/>
          </w:rPr>
          <w:delText xml:space="preserve"> is</w:delText>
        </w:r>
      </w:del>
      <w:r>
        <w:rPr>
          <w:rFonts w:ascii="Times New Roman" w:eastAsia="Times New Roman" w:hAnsi="Times New Roman" w:cs="Times New Roman"/>
        </w:rPr>
        <w:t xml:space="preserve"> always </w:t>
      </w:r>
      <w:del w:id="177" w:author="Sunny Patel" w:date="2014-04-25T15:56:00Z">
        <w:r w:rsidDel="004E6181">
          <w:rPr>
            <w:rFonts w:ascii="Times New Roman" w:eastAsia="Times New Roman" w:hAnsi="Times New Roman" w:cs="Times New Roman"/>
          </w:rPr>
          <w:delText xml:space="preserve">facing </w:delText>
        </w:r>
      </w:del>
      <w:ins w:id="178" w:author="Sunny Patel" w:date="2014-04-25T15:56:00Z">
        <w:r w:rsidR="004E6181">
          <w:rPr>
            <w:rFonts w:ascii="Times New Roman" w:eastAsia="Times New Roman" w:hAnsi="Times New Roman" w:cs="Times New Roman"/>
          </w:rPr>
          <w:t xml:space="preserve">faced </w:t>
        </w:r>
      </w:ins>
      <w:r>
        <w:rPr>
          <w:rFonts w:ascii="Times New Roman" w:eastAsia="Times New Roman" w:hAnsi="Times New Roman" w:cs="Times New Roman"/>
        </w:rPr>
        <w:t>either the positive X</w:t>
      </w:r>
      <w:ins w:id="179" w:author="Sunny Patel" w:date="2014-04-25T15:56:00Z">
        <w:r w:rsidR="004E6181">
          <w:rPr>
            <w:rFonts w:ascii="Times New Roman" w:eastAsia="Times New Roman" w:hAnsi="Times New Roman" w:cs="Times New Roman"/>
          </w:rPr>
          <w:t xml:space="preserve">-axis </w:t>
        </w:r>
      </w:ins>
      <w:del w:id="180" w:author="Sunny Patel" w:date="2014-04-25T15:56:00Z">
        <w:r w:rsidDel="004E6181">
          <w:rPr>
            <w:rFonts w:ascii="Times New Roman" w:eastAsia="Times New Roman" w:hAnsi="Times New Roman" w:cs="Times New Roman"/>
          </w:rPr>
          <w:delText xml:space="preserve"> direction </w:delText>
        </w:r>
      </w:del>
      <w:r>
        <w:rPr>
          <w:rFonts w:ascii="Times New Roman" w:eastAsia="Times New Roman" w:hAnsi="Times New Roman" w:cs="Times New Roman"/>
        </w:rPr>
        <w:t>or the positive Y</w:t>
      </w:r>
      <w:ins w:id="181" w:author="Sunny Patel" w:date="2014-04-25T15:56:00Z">
        <w:r w:rsidR="004E6181">
          <w:rPr>
            <w:rFonts w:ascii="Times New Roman" w:eastAsia="Times New Roman" w:hAnsi="Times New Roman" w:cs="Times New Roman"/>
          </w:rPr>
          <w:t>-axis</w:t>
        </w:r>
      </w:ins>
      <w:del w:id="182" w:author="Sunny Patel" w:date="2014-04-25T15:56:00Z">
        <w:r w:rsidDel="004E6181">
          <w:rPr>
            <w:rFonts w:ascii="Times New Roman" w:eastAsia="Times New Roman" w:hAnsi="Times New Roman" w:cs="Times New Roman"/>
          </w:rPr>
          <w:delText xml:space="preserve"> direction</w:delText>
        </w:r>
      </w:del>
      <w:r>
        <w:rPr>
          <w:rFonts w:ascii="Times New Roman" w:eastAsia="Times New Roman" w:hAnsi="Times New Roman" w:cs="Times New Roman"/>
        </w:rPr>
        <w:t xml:space="preserve">. An example movement layout can be viewed in </w:t>
      </w:r>
      <w:ins w:id="183" w:author="Sunny Patel" w:date="2014-04-25T15:57:00Z">
        <w:r w:rsidR="005E101F">
          <w:rPr>
            <w:rFonts w:ascii="Times New Roman" w:eastAsia="Times New Roman" w:hAnsi="Times New Roman" w:cs="Times New Roman"/>
          </w:rPr>
          <w:t>F</w:t>
        </w:r>
      </w:ins>
      <w:del w:id="184" w:author="Sunny Patel" w:date="2014-04-25T15:57:00Z">
        <w:r w:rsidDel="005E101F">
          <w:rPr>
            <w:rFonts w:ascii="Times New Roman" w:eastAsia="Times New Roman" w:hAnsi="Times New Roman" w:cs="Times New Roman"/>
          </w:rPr>
          <w:delText>f</w:delText>
        </w:r>
      </w:del>
      <w:r>
        <w:rPr>
          <w:rFonts w:ascii="Times New Roman" w:eastAsia="Times New Roman" w:hAnsi="Times New Roman" w:cs="Times New Roman"/>
        </w:rPr>
        <w:t>igure 3 above. This allows quick movement between two locations without spending time for the robot to rotate. As the code in Appendix A suggest</w:t>
      </w:r>
      <w:ins w:id="185" w:author="Sunny Patel" w:date="2014-04-25T15:58:00Z">
        <w:r w:rsidR="00BC105C">
          <w:rPr>
            <w:rFonts w:ascii="Times New Roman" w:eastAsia="Times New Roman" w:hAnsi="Times New Roman" w:cs="Times New Roman"/>
          </w:rPr>
          <w:t>ed</w:t>
        </w:r>
      </w:ins>
      <w:del w:id="186" w:author="Sunny Patel" w:date="2014-04-25T15:58:00Z">
        <w:r w:rsidDel="00BC105C">
          <w:rPr>
            <w:rFonts w:ascii="Times New Roman" w:eastAsia="Times New Roman" w:hAnsi="Times New Roman" w:cs="Times New Roman"/>
          </w:rPr>
          <w:delText>s</w:delText>
        </w:r>
      </w:del>
      <w:r>
        <w:rPr>
          <w:rFonts w:ascii="Times New Roman" w:eastAsia="Times New Roman" w:hAnsi="Times New Roman" w:cs="Times New Roman"/>
        </w:rPr>
        <w:t xml:space="preserve">, odometry </w:t>
      </w:r>
      <w:ins w:id="187" w:author="Sunny Patel" w:date="2014-04-25T15:58:00Z">
        <w:r w:rsidR="00BC105C">
          <w:rPr>
            <w:rFonts w:ascii="Times New Roman" w:eastAsia="Times New Roman" w:hAnsi="Times New Roman" w:cs="Times New Roman"/>
          </w:rPr>
          <w:t>was</w:t>
        </w:r>
      </w:ins>
      <w:del w:id="188" w:author="Sunny Patel" w:date="2014-04-25T15:58:00Z">
        <w:r w:rsidDel="00BC105C">
          <w:rPr>
            <w:rFonts w:ascii="Times New Roman" w:eastAsia="Times New Roman" w:hAnsi="Times New Roman" w:cs="Times New Roman"/>
          </w:rPr>
          <w:delText>is</w:delText>
        </w:r>
      </w:del>
      <w:r>
        <w:rPr>
          <w:rFonts w:ascii="Times New Roman" w:eastAsia="Times New Roman" w:hAnsi="Times New Roman" w:cs="Times New Roman"/>
        </w:rPr>
        <w:t xml:space="preserve"> used to move the robot forward or backward depending on where the final location </w:t>
      </w:r>
      <w:proofErr w:type="gramStart"/>
      <w:ins w:id="189" w:author="Sunny Patel" w:date="2014-04-25T15:58:00Z">
        <w:r w:rsidR="00BC105C">
          <w:rPr>
            <w:rFonts w:ascii="Times New Roman" w:eastAsia="Times New Roman" w:hAnsi="Times New Roman" w:cs="Times New Roman"/>
          </w:rPr>
          <w:t>wa</w:t>
        </w:r>
      </w:ins>
      <w:proofErr w:type="gramEnd"/>
      <w:del w:id="190" w:author="Sunny Patel" w:date="2014-04-25T15:58:00Z">
        <w:r w:rsidDel="00BC105C">
          <w:rPr>
            <w:rFonts w:ascii="Times New Roman" w:eastAsia="Times New Roman" w:hAnsi="Times New Roman" w:cs="Times New Roman"/>
          </w:rPr>
          <w:delText>i</w:delText>
        </w:r>
      </w:del>
      <w:r>
        <w:rPr>
          <w:rFonts w:ascii="Times New Roman" w:eastAsia="Times New Roman" w:hAnsi="Times New Roman" w:cs="Times New Roman"/>
        </w:rPr>
        <w:t>s. After completing each job, the robot was sent home to reduce error propagation. Since each DE2 bot had different odometry calibrations, specific hard coded values were used with a specific robot that was tested through numerous trial</w:t>
      </w:r>
      <w:ins w:id="191" w:author="Sunny Patel" w:date="2014-04-25T15:58:00Z">
        <w:r w:rsidR="00BC105C">
          <w:rPr>
            <w:rFonts w:ascii="Times New Roman" w:eastAsia="Times New Roman" w:hAnsi="Times New Roman" w:cs="Times New Roman"/>
          </w:rPr>
          <w:t>s</w:t>
        </w:r>
      </w:ins>
      <w:del w:id="192" w:author="Sunny Patel" w:date="2014-04-25T15:58:00Z">
        <w:r w:rsidDel="00BC105C">
          <w:rPr>
            <w:rFonts w:ascii="Times New Roman" w:eastAsia="Times New Roman" w:hAnsi="Times New Roman" w:cs="Times New Roman"/>
          </w:rPr>
          <w:delText xml:space="preserve"> and errors</w:delText>
        </w:r>
      </w:del>
      <w:r>
        <w:rPr>
          <w:rFonts w:ascii="Times New Roman" w:eastAsia="Times New Roman" w:hAnsi="Times New Roman" w:cs="Times New Roman"/>
        </w:rPr>
        <w:t>.</w:t>
      </w:r>
    </w:p>
    <w:p w14:paraId="1BD7A6DF" w14:textId="77777777" w:rsidR="006610F2" w:rsidRDefault="00D87283">
      <w:pPr>
        <w:pStyle w:val="Heading1"/>
        <w:spacing w:before="0" w:line="480" w:lineRule="auto"/>
        <w:ind w:firstLine="720"/>
        <w:rPr>
          <w:sz w:val="28"/>
          <w:szCs w:val="28"/>
          <w:u w:val="single"/>
        </w:rPr>
      </w:pPr>
      <w:r>
        <w:rPr>
          <w:rFonts w:ascii="Times New Roman" w:eastAsia="Times New Roman" w:hAnsi="Times New Roman" w:cs="Times New Roman"/>
          <w:b/>
          <w:sz w:val="28"/>
          <w:szCs w:val="28"/>
          <w:u w:val="single"/>
        </w:rPr>
        <w:t>Project Management</w:t>
      </w:r>
    </w:p>
    <w:p w14:paraId="43BA34F7" w14:textId="7F1F224F" w:rsidR="006610F2" w:rsidRDefault="00D87283" w:rsidP="00E877F6">
      <w:pPr>
        <w:spacing w:line="480" w:lineRule="auto"/>
        <w:ind w:firstLine="720"/>
      </w:pPr>
      <w:r>
        <w:rPr>
          <w:rFonts w:ascii="Times New Roman" w:eastAsia="Times New Roman" w:hAnsi="Times New Roman" w:cs="Times New Roman"/>
        </w:rPr>
        <w:t xml:space="preserve">A significant portion of the management plan </w:t>
      </w:r>
      <w:ins w:id="193" w:author="Sunny Patel" w:date="2014-04-25T16:25:00Z">
        <w:r w:rsidR="00D56D6E">
          <w:rPr>
            <w:rFonts w:ascii="Times New Roman" w:eastAsia="Times New Roman" w:hAnsi="Times New Roman" w:cs="Times New Roman"/>
          </w:rPr>
          <w:t xml:space="preserve">was </w:t>
        </w:r>
      </w:ins>
      <w:r>
        <w:rPr>
          <w:rFonts w:ascii="Times New Roman" w:eastAsia="Times New Roman" w:hAnsi="Times New Roman" w:cs="Times New Roman"/>
        </w:rPr>
        <w:t xml:space="preserve">comprised of the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Appendix B contains a Gantt chart showing the major tasks and subtasks along with the milestones for the progress of the group since the project assignment was first introduced. The major tasks included the project introduction</w:t>
      </w:r>
      <w:del w:id="194" w:author="Sunny Patel" w:date="2014-04-25T16:26:00Z">
        <w:r w:rsidDel="00D56D6E">
          <w:rPr>
            <w:rFonts w:ascii="Times New Roman" w:eastAsia="Times New Roman" w:hAnsi="Times New Roman" w:cs="Times New Roman"/>
          </w:rPr>
          <w:delText xml:space="preserve"> period</w:delText>
        </w:r>
      </w:del>
      <w:r>
        <w:rPr>
          <w:rFonts w:ascii="Times New Roman" w:eastAsia="Times New Roman" w:hAnsi="Times New Roman" w:cs="Times New Roman"/>
        </w:rPr>
        <w:t xml:space="preserve">, the UART implementation, the odometry execution, and </w:t>
      </w:r>
      <w:ins w:id="195" w:author="Sunny Patel" w:date="2014-04-25T16:26:00Z">
        <w:r w:rsidR="00D56D6E">
          <w:rPr>
            <w:rFonts w:ascii="Times New Roman" w:eastAsia="Times New Roman" w:hAnsi="Times New Roman" w:cs="Times New Roman"/>
          </w:rPr>
          <w:t xml:space="preserve">presentation, </w:t>
        </w:r>
      </w:ins>
      <w:r>
        <w:rPr>
          <w:rFonts w:ascii="Times New Roman" w:eastAsia="Times New Roman" w:hAnsi="Times New Roman" w:cs="Times New Roman"/>
        </w:rPr>
        <w:t>testing</w:t>
      </w:r>
      <w:ins w:id="196" w:author="Sunny Patel" w:date="2014-04-25T16:26:00Z">
        <w:r w:rsidR="00D56D6E">
          <w:rPr>
            <w:rFonts w:ascii="Times New Roman" w:eastAsia="Times New Roman" w:hAnsi="Times New Roman" w:cs="Times New Roman"/>
          </w:rPr>
          <w:t>,</w:t>
        </w:r>
      </w:ins>
      <w:r>
        <w:rPr>
          <w:rFonts w:ascii="Times New Roman" w:eastAsia="Times New Roman" w:hAnsi="Times New Roman" w:cs="Times New Roman"/>
        </w:rPr>
        <w:t xml:space="preserve"> and executing. Typically, milestones indicated the start of the next major task, allowing the group to distinguish the focus of the project.</w:t>
      </w:r>
      <w:ins w:id="197" w:author="Sunny Patel" w:date="2014-04-25T16:26:00Z">
        <w:r w:rsidR="00D56D6E">
          <w:rPr>
            <w:rFonts w:ascii="Times New Roman" w:eastAsia="Times New Roman" w:hAnsi="Times New Roman" w:cs="Times New Roman"/>
          </w:rPr>
          <w:t xml:space="preserve"> </w:t>
        </w:r>
      </w:ins>
      <w:ins w:id="198" w:author="Sunny Patel" w:date="2014-04-25T16:28:00Z">
        <w:r w:rsidR="00802534">
          <w:rPr>
            <w:rFonts w:ascii="Times New Roman" w:eastAsia="Times New Roman" w:hAnsi="Times New Roman" w:cs="Times New Roman"/>
          </w:rPr>
          <w:t>During the last phase</w:t>
        </w:r>
      </w:ins>
      <w:ins w:id="199" w:author="Sunny Patel" w:date="2014-04-25T16:26:00Z">
        <w:r w:rsidR="00D56D6E">
          <w:rPr>
            <w:rFonts w:ascii="Times New Roman" w:eastAsia="Times New Roman" w:hAnsi="Times New Roman" w:cs="Times New Roman"/>
          </w:rPr>
          <w:t xml:space="preserve"> </w:t>
        </w:r>
        <w:r w:rsidR="00802534">
          <w:rPr>
            <w:rFonts w:ascii="Times New Roman" w:eastAsia="Times New Roman" w:hAnsi="Times New Roman" w:cs="Times New Roman"/>
          </w:rPr>
          <w:t xml:space="preserve">of the project multiple tasks were </w:t>
        </w:r>
      </w:ins>
      <w:ins w:id="200" w:author="Sunny Patel" w:date="2014-04-25T16:28:00Z">
        <w:r w:rsidR="00802534">
          <w:rPr>
            <w:rFonts w:ascii="Times New Roman" w:eastAsia="Times New Roman" w:hAnsi="Times New Roman" w:cs="Times New Roman"/>
          </w:rPr>
          <w:t>simultaneously</w:t>
        </w:r>
      </w:ins>
      <w:ins w:id="201" w:author="Sunny Patel" w:date="2014-04-25T16:26:00Z">
        <w:r w:rsidR="00802534">
          <w:rPr>
            <w:rFonts w:ascii="Times New Roman" w:eastAsia="Times New Roman" w:hAnsi="Times New Roman" w:cs="Times New Roman"/>
          </w:rPr>
          <w:t xml:space="preserve"> </w:t>
        </w:r>
      </w:ins>
      <w:ins w:id="202" w:author="Sunny Patel" w:date="2014-04-25T16:35:00Z">
        <w:r w:rsidR="00802534">
          <w:rPr>
            <w:rFonts w:ascii="Times New Roman" w:eastAsia="Times New Roman" w:hAnsi="Times New Roman" w:cs="Times New Roman"/>
          </w:rPr>
          <w:t xml:space="preserve">executed </w:t>
        </w:r>
      </w:ins>
      <w:ins w:id="203" w:author="Sunny Patel" w:date="2014-04-25T16:26:00Z">
        <w:r w:rsidR="00802534">
          <w:rPr>
            <w:rFonts w:ascii="Times New Roman" w:eastAsia="Times New Roman" w:hAnsi="Times New Roman" w:cs="Times New Roman"/>
          </w:rPr>
          <w:t xml:space="preserve">to </w:t>
        </w:r>
      </w:ins>
      <w:ins w:id="204" w:author="Sunny Patel" w:date="2014-04-25T16:28:00Z">
        <w:r w:rsidR="00802534">
          <w:rPr>
            <w:rFonts w:ascii="Times New Roman" w:eastAsia="Times New Roman" w:hAnsi="Times New Roman" w:cs="Times New Roman"/>
          </w:rPr>
          <w:t xml:space="preserve">ensure that the presentation and final demo </w:t>
        </w:r>
      </w:ins>
      <w:ins w:id="205" w:author="Sunny Patel" w:date="2014-04-25T16:35:00Z">
        <w:r w:rsidR="00802534">
          <w:rPr>
            <w:rFonts w:ascii="Times New Roman" w:eastAsia="Times New Roman" w:hAnsi="Times New Roman" w:cs="Times New Roman"/>
          </w:rPr>
          <w:t xml:space="preserve">were completed in a timely manner. </w:t>
        </w:r>
      </w:ins>
      <w:del w:id="206" w:author="Sunny Patel" w:date="2014-04-25T16:28:00Z">
        <w:r w:rsidDel="00802534">
          <w:rPr>
            <w:rFonts w:ascii="Times New Roman" w:eastAsia="Times New Roman" w:hAnsi="Times New Roman" w:cs="Times New Roman"/>
          </w:rPr>
          <w:delText xml:space="preserve"> </w:delText>
        </w:r>
      </w:del>
    </w:p>
    <w:p w14:paraId="598EB5F4" w14:textId="77777777" w:rsidR="006610F2" w:rsidRDefault="00D87283">
      <w:pPr>
        <w:spacing w:line="480" w:lineRule="auto"/>
        <w:rPr>
          <w:rFonts w:ascii="Times New Roman" w:eastAsia="Times New Roman" w:hAnsi="Times New Roman" w:cs="Times New Roman"/>
          <w:b/>
          <w:color w:val="auto"/>
          <w:sz w:val="32"/>
          <w:szCs w:val="32"/>
        </w:rPr>
      </w:pPr>
      <w:r>
        <w:rPr>
          <w:rFonts w:ascii="Times New Roman" w:eastAsia="Times New Roman" w:hAnsi="Times New Roman" w:cs="Times New Roman"/>
          <w:b/>
          <w:color w:val="auto"/>
          <w:sz w:val="32"/>
          <w:szCs w:val="32"/>
        </w:rPr>
        <w:t>Technical Results</w:t>
      </w:r>
    </w:p>
    <w:p w14:paraId="52E743C1" w14:textId="77777777" w:rsidR="006610F2" w:rsidRDefault="00D87283">
      <w:pPr>
        <w:spacing w:line="480" w:lineRule="auto"/>
        <w:rPr>
          <w:rFonts w:ascii="Times New Roman" w:eastAsia="Times New Roman" w:hAnsi="Times New Roman" w:cs="Times New Roman"/>
          <w:szCs w:val="22"/>
        </w:rPr>
      </w:pPr>
      <w:r>
        <w:rPr>
          <w:rFonts w:ascii="Times New Roman" w:eastAsia="Times New Roman" w:hAnsi="Times New Roman" w:cs="Times New Roman"/>
          <w:b/>
          <w:sz w:val="32"/>
          <w:szCs w:val="32"/>
        </w:rPr>
        <w:tab/>
      </w:r>
      <w:r>
        <w:rPr>
          <w:rFonts w:ascii="Times New Roman" w:eastAsia="Times New Roman" w:hAnsi="Times New Roman" w:cs="Times New Roman"/>
          <w:szCs w:val="22"/>
        </w:rPr>
        <w:t>During the two weeks leading up to the final demo, the robot experienced several issues when completing jobs. For instance, it went out of the expected pick-up and drop-off locations. It failed to turn 90° counter-clockwise when trying to return home after each job was completed. The robots turn constants and speeds had to be adjusted to accurately complete jobs. After the final demo, the results of the project were as follows:</w:t>
      </w:r>
    </w:p>
    <w:p w14:paraId="0D1F3575"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Pr>
          <w:rFonts w:ascii="Times New Roman" w:eastAsia="Times New Roman" w:hAnsi="Times New Roman" w:cs="Times New Roman"/>
          <w:szCs w:val="22"/>
        </w:rPr>
        <w:t>Completed all eight jobs within 225 seconds.</w:t>
      </w:r>
    </w:p>
    <w:p w14:paraId="01528407"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Pr>
          <w:rFonts w:ascii="Times New Roman" w:eastAsia="Times New Roman" w:hAnsi="Times New Roman" w:cs="Times New Roman"/>
          <w:szCs w:val="22"/>
        </w:rPr>
        <w:t>Averaged 20 to 25 seconds per job.</w:t>
      </w:r>
    </w:p>
    <w:p w14:paraId="559FAEB3"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Pr>
          <w:rFonts w:ascii="Times New Roman" w:eastAsia="Times New Roman" w:hAnsi="Times New Roman" w:cs="Times New Roman"/>
          <w:szCs w:val="22"/>
        </w:rPr>
        <w:t>Went out of the expected pick-up or drop-off locations seven times.</w:t>
      </w:r>
    </w:p>
    <w:p w14:paraId="69FDDEAB"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Pr>
          <w:rFonts w:ascii="Times New Roman" w:eastAsia="Times New Roman" w:hAnsi="Times New Roman" w:cs="Times New Roman"/>
          <w:szCs w:val="22"/>
        </w:rPr>
        <w:t>Physically picked up the robot four times.</w:t>
      </w:r>
    </w:p>
    <w:p w14:paraId="4B544307"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Pr>
          <w:rFonts w:ascii="Times New Roman" w:eastAsia="Times New Roman" w:hAnsi="Times New Roman" w:cs="Times New Roman"/>
          <w:szCs w:val="22"/>
        </w:rPr>
        <w:t>Failed to turn 90° once when attempting to go home.</w:t>
      </w:r>
    </w:p>
    <w:p w14:paraId="7A9C3583" w14:textId="77777777" w:rsidR="006610F2" w:rsidRDefault="00D87283">
      <w:pPr>
        <w:spacing w:line="480" w:lineRule="auto"/>
        <w:rPr>
          <w:b/>
          <w:sz w:val="32"/>
          <w:szCs w:val="32"/>
        </w:rPr>
      </w:pPr>
      <w:r>
        <w:rPr>
          <w:rFonts w:ascii="Times New Roman" w:eastAsia="Times New Roman" w:hAnsi="Times New Roman" w:cs="Times New Roman"/>
          <w:b/>
          <w:sz w:val="32"/>
          <w:szCs w:val="32"/>
        </w:rPr>
        <w:lastRenderedPageBreak/>
        <w:t>Conclusions</w:t>
      </w:r>
    </w:p>
    <w:p w14:paraId="55BDD7DA" w14:textId="77777777" w:rsidR="006610F2" w:rsidRDefault="00D87283">
      <w:pPr>
        <w:spacing w:line="480" w:lineRule="auto"/>
        <w:rPr>
          <w:rFonts w:ascii="Times New Roman" w:eastAsia="Times New Roman" w:hAnsi="Times New Roman" w:cs="Times New Roman"/>
          <w:szCs w:val="22"/>
        </w:rPr>
      </w:pPr>
      <w:r>
        <w:rPr>
          <w:rFonts w:ascii="Times New Roman" w:hAnsi="Times New Roman" w:cs="Times New Roman"/>
        </w:rPr>
        <w:tab/>
        <w:t>The robot successfully communicated wirelessly with the base station in order to carry out specific jobs using the UART. It is recommended to take a methodical approach otherwise overhead occurs. Having the best score in the assigned lab section was due to several major enhancements to the algorithm. The UART implementation was the strongest aspect of the algorithm in terms of communication with the base station. The I/O device created was simple and served as an efficient method of controlling whether or not the data was valid. As for the odometry aspect, the algorithm was fast and efficient in regards to movement speed and rotations. The rotations were carefully tested to create a perfect 90</w:t>
      </w:r>
      <w:r>
        <w:rPr>
          <w:rFonts w:ascii="Times New Roman" w:eastAsia="Times New Roman" w:hAnsi="Times New Roman" w:cs="Times New Roman"/>
          <w:szCs w:val="22"/>
        </w:rPr>
        <w:t xml:space="preserve">° turn, which accounted for the momentum of the robot leading to the overshoot in the turn angle. </w:t>
      </w:r>
    </w:p>
    <w:p w14:paraId="6F0EAA5F" w14:textId="77777777" w:rsidR="006610F2" w:rsidRDefault="00D87283">
      <w:pPr>
        <w:spacing w:line="480" w:lineRule="auto"/>
        <w:rPr>
          <w:rFonts w:ascii="Times New Roman" w:eastAsia="Times New Roman" w:hAnsi="Times New Roman" w:cs="Times New Roman"/>
          <w:szCs w:val="22"/>
        </w:rPr>
      </w:pPr>
      <w:r>
        <w:rPr>
          <w:rFonts w:ascii="Times New Roman" w:eastAsia="Times New Roman" w:hAnsi="Times New Roman" w:cs="Times New Roman"/>
          <w:szCs w:val="22"/>
        </w:rPr>
        <w:tab/>
        <w:t xml:space="preserve">On the other hand, the algorithm had several flaws, which proved to be detrimental to the final score. The odometry calculation was inconsistent and even having adjusted for these values, it still proved to be unreliable. The robot would undershoot or overshoot the pick-up and drop-off locations, which would lead the robot to higher error propagation. The robot was very sensitive and sometimes the robot would skip a subroutine since a condition was not met. This was shown during one of the jobs in which the robot forgot to turn 90° counterclockwise after completing the job and heading home. </w:t>
      </w:r>
    </w:p>
    <w:p w14:paraId="10248E71" w14:textId="11DC0A94" w:rsidR="006610F2" w:rsidRPr="00E412D4" w:rsidRDefault="00D87283">
      <w:pPr>
        <w:spacing w:line="480" w:lineRule="auto"/>
        <w:rPr>
          <w:rFonts w:ascii="Times New Roman" w:hAnsi="Times New Roman" w:cs="Times New Roman"/>
        </w:rPr>
      </w:pPr>
      <w:r>
        <w:rPr>
          <w:rFonts w:ascii="Times New Roman" w:eastAsia="Times New Roman" w:hAnsi="Times New Roman" w:cs="Times New Roman"/>
          <w:szCs w:val="22"/>
        </w:rPr>
        <w:tab/>
        <w:t>In the future the design of the algorithm could be enhanced by implementing polar coordinates. The algorithm used in this design moved along the x and y axis, but the use of polar coordinates would have the robot move along the hypotenuse of the triangle. Additionally having the robot finish one job and move directly to the next job improves the algorithm without having to return home after every job. Implementing both the polar coordinates and the continuous job execution</w:t>
      </w:r>
      <w:r w:rsidR="00E412D4">
        <w:rPr>
          <w:rFonts w:ascii="Times New Roman" w:eastAsia="Times New Roman" w:hAnsi="Times New Roman" w:cs="Times New Roman"/>
          <w:szCs w:val="22"/>
        </w:rPr>
        <w:t xml:space="preserve"> would substantially save time.</w:t>
      </w:r>
    </w:p>
    <w:p w14:paraId="65794C88" w14:textId="77777777" w:rsidR="006610F2" w:rsidRDefault="006610F2">
      <w:pPr>
        <w:spacing w:line="480" w:lineRule="auto"/>
      </w:pPr>
    </w:p>
    <w:p w14:paraId="7979F92F" w14:textId="77777777" w:rsidR="006610F2" w:rsidRDefault="006610F2">
      <w:pPr>
        <w:spacing w:line="480" w:lineRule="auto"/>
      </w:pPr>
    </w:p>
    <w:p w14:paraId="575982F9" w14:textId="77777777" w:rsidR="006610F2" w:rsidRDefault="006610F2">
      <w:pPr>
        <w:spacing w:line="480" w:lineRule="auto"/>
      </w:pPr>
    </w:p>
    <w:p w14:paraId="200270E3" w14:textId="77777777" w:rsidR="006610F2" w:rsidRDefault="006610F2">
      <w:pPr>
        <w:spacing w:line="480" w:lineRule="auto"/>
      </w:pPr>
    </w:p>
    <w:p w14:paraId="18B1738F" w14:textId="77777777" w:rsidR="006610F2" w:rsidRDefault="006610F2">
      <w:pPr>
        <w:spacing w:line="480" w:lineRule="auto"/>
      </w:pPr>
    </w:p>
    <w:p w14:paraId="6AAAE62D" w14:textId="77777777" w:rsidR="006610F2" w:rsidRDefault="006610F2">
      <w:pPr>
        <w:spacing w:line="480" w:lineRule="auto"/>
      </w:pPr>
    </w:p>
    <w:p w14:paraId="394D3326" w14:textId="77777777" w:rsidR="006610F2" w:rsidRDefault="006610F2">
      <w:pPr>
        <w:spacing w:line="480" w:lineRule="auto"/>
      </w:pPr>
    </w:p>
    <w:p w14:paraId="1E2F1C2E" w14:textId="77777777" w:rsidR="006610F2" w:rsidRDefault="006610F2" w:rsidP="00E412D4">
      <w:pPr>
        <w:spacing w:line="480" w:lineRule="auto"/>
        <w:rPr>
          <w:rFonts w:ascii="Times New Roman" w:eastAsia="Times New Roman" w:hAnsi="Times New Roman" w:cs="Times New Roman"/>
          <w:b/>
          <w:sz w:val="36"/>
        </w:rPr>
      </w:pPr>
    </w:p>
    <w:p w14:paraId="1058C277" w14:textId="77777777" w:rsidR="006610F2" w:rsidRDefault="006610F2">
      <w:pPr>
        <w:spacing w:line="480" w:lineRule="auto"/>
        <w:jc w:val="center"/>
        <w:rPr>
          <w:rFonts w:ascii="Times New Roman" w:eastAsia="Times New Roman" w:hAnsi="Times New Roman" w:cs="Times New Roman"/>
          <w:b/>
          <w:sz w:val="36"/>
        </w:rPr>
      </w:pPr>
    </w:p>
    <w:p w14:paraId="38291A16" w14:textId="77777777" w:rsidR="006610F2" w:rsidRDefault="006610F2">
      <w:pPr>
        <w:spacing w:line="480" w:lineRule="auto"/>
        <w:jc w:val="center"/>
        <w:rPr>
          <w:rFonts w:ascii="Times New Roman" w:eastAsia="Times New Roman" w:hAnsi="Times New Roman" w:cs="Times New Roman"/>
          <w:b/>
          <w:sz w:val="36"/>
        </w:rPr>
      </w:pPr>
    </w:p>
    <w:p w14:paraId="1BDA8314" w14:textId="77777777" w:rsidR="006610F2" w:rsidRDefault="006610F2">
      <w:pPr>
        <w:spacing w:line="480" w:lineRule="auto"/>
        <w:jc w:val="center"/>
        <w:rPr>
          <w:rFonts w:ascii="Times New Roman" w:eastAsia="Times New Roman" w:hAnsi="Times New Roman" w:cs="Times New Roman"/>
          <w:b/>
          <w:sz w:val="36"/>
        </w:rPr>
      </w:pPr>
    </w:p>
    <w:p w14:paraId="28E35BE0" w14:textId="77777777" w:rsidR="006610F2" w:rsidRDefault="006610F2">
      <w:pPr>
        <w:spacing w:line="480" w:lineRule="auto"/>
        <w:jc w:val="center"/>
        <w:rPr>
          <w:rFonts w:ascii="Times New Roman" w:eastAsia="Times New Roman" w:hAnsi="Times New Roman" w:cs="Times New Roman"/>
          <w:b/>
          <w:sz w:val="36"/>
        </w:rPr>
      </w:pPr>
    </w:p>
    <w:p w14:paraId="35487066" w14:textId="77777777" w:rsidR="006610F2" w:rsidRDefault="00D87283">
      <w:pPr>
        <w:spacing w:line="480" w:lineRule="auto"/>
        <w:jc w:val="center"/>
      </w:pPr>
      <w:r>
        <w:rPr>
          <w:rFonts w:ascii="Times New Roman" w:eastAsia="Times New Roman" w:hAnsi="Times New Roman" w:cs="Times New Roman"/>
          <w:b/>
          <w:sz w:val="36"/>
        </w:rPr>
        <w:t>Appendix A: Modified Assembly Language Code for SimpleRobotProgram.asm</w:t>
      </w:r>
    </w:p>
    <w:p w14:paraId="370CD298" w14:textId="77777777" w:rsidR="006610F2" w:rsidRDefault="006610F2">
      <w:pPr>
        <w:spacing w:line="480" w:lineRule="auto"/>
        <w:jc w:val="center"/>
      </w:pPr>
    </w:p>
    <w:p w14:paraId="01F7ED62" w14:textId="77777777" w:rsidR="006610F2" w:rsidRDefault="00D87283">
      <w:r>
        <w:br w:type="page"/>
      </w:r>
    </w:p>
    <w:p w14:paraId="1F5A8C1D" w14:textId="77777777" w:rsidR="006610F2" w:rsidRDefault="00D87283">
      <w:pPr>
        <w:rPr>
          <w:rFonts w:ascii="Courier New" w:hAnsi="Courier New" w:cs="Courier New"/>
        </w:rPr>
      </w:pPr>
      <w:r>
        <w:rPr>
          <w:rFonts w:ascii="Courier New" w:eastAsia="Courier New" w:hAnsi="Courier New" w:cs="Courier New"/>
        </w:rPr>
        <w:lastRenderedPageBreak/>
        <w:t>-- SimpleRobotProgram.asm</w:t>
      </w:r>
    </w:p>
    <w:p w14:paraId="6FBE0143" w14:textId="77777777" w:rsidR="006610F2" w:rsidRDefault="00D87283">
      <w:pPr>
        <w:rPr>
          <w:rFonts w:ascii="Courier New" w:hAnsi="Courier New" w:cs="Courier New"/>
        </w:rPr>
      </w:pPr>
      <w:r>
        <w:rPr>
          <w:rFonts w:ascii="Courier New" w:eastAsia="Courier New" w:hAnsi="Courier New" w:cs="Courier New"/>
        </w:rPr>
        <w:t>-- Implementation of odometry movement in a portion of the assembly -- language code for the DE2 bot</w:t>
      </w:r>
    </w:p>
    <w:p w14:paraId="6743582E" w14:textId="77777777" w:rsidR="006610F2" w:rsidRDefault="00D87283">
      <w:pPr>
        <w:rPr>
          <w:rFonts w:ascii="Courier New" w:hAnsi="Courier New" w:cs="Courier New"/>
        </w:rPr>
      </w:pPr>
      <w:r>
        <w:rPr>
          <w:rFonts w:ascii="Courier New" w:eastAsia="Courier New" w:hAnsi="Courier New" w:cs="Courier New"/>
        </w:rPr>
        <w:t>-- Powers of 5</w:t>
      </w:r>
    </w:p>
    <w:p w14:paraId="1D9ACBD5" w14:textId="77777777" w:rsidR="006610F2" w:rsidRDefault="00D87283">
      <w:pPr>
        <w:rPr>
          <w:rFonts w:ascii="Courier New" w:hAnsi="Courier New" w:cs="Courier New"/>
        </w:rPr>
      </w:pPr>
      <w:r>
        <w:rPr>
          <w:rFonts w:ascii="Courier New" w:eastAsia="Courier New" w:hAnsi="Courier New" w:cs="Courier New"/>
        </w:rPr>
        <w:t>-- ECE 2031 L05</w:t>
      </w:r>
    </w:p>
    <w:p w14:paraId="568A6C2A" w14:textId="77777777" w:rsidR="006610F2" w:rsidRDefault="00D87283">
      <w:pPr>
        <w:rPr>
          <w:rFonts w:ascii="Courier New" w:hAnsi="Courier New" w:cs="Courier New"/>
        </w:rPr>
      </w:pPr>
      <w:r>
        <w:rPr>
          <w:rFonts w:ascii="Courier New" w:eastAsia="Courier New" w:hAnsi="Courier New" w:cs="Courier New"/>
        </w:rPr>
        <w:t>-- 04/25/2014</w:t>
      </w:r>
    </w:p>
    <w:p w14:paraId="17647388" w14:textId="77777777" w:rsidR="006610F2" w:rsidRDefault="006610F2">
      <w:pPr>
        <w:rPr>
          <w:rFonts w:ascii="Courier New" w:eastAsia="Courier New" w:hAnsi="Courier New" w:cs="Courier New"/>
        </w:rPr>
      </w:pPr>
    </w:p>
    <w:p w14:paraId="03B0EDF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ORG     &amp;H000</w:t>
      </w:r>
      <w:r>
        <w:rPr>
          <w:rFonts w:ascii="Courier New" w:eastAsia="Courier New" w:hAnsi="Courier New" w:cs="Courier New"/>
        </w:rPr>
        <w:tab/>
      </w:r>
      <w:r>
        <w:rPr>
          <w:rFonts w:ascii="Courier New" w:eastAsia="Courier New" w:hAnsi="Courier New" w:cs="Courier New"/>
        </w:rPr>
        <w:tab/>
        <w:t>;Begin program at x000</w:t>
      </w:r>
    </w:p>
    <w:p w14:paraId="35A4FF9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Init:</w:t>
      </w:r>
    </w:p>
    <w:p w14:paraId="15EEBA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Always a good idea to make sure the robot</w:t>
      </w:r>
    </w:p>
    <w:p w14:paraId="028797E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stops in the event of a reset.</w:t>
      </w:r>
    </w:p>
    <w:p w14:paraId="26DA802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w:t>
      </w:r>
    </w:p>
    <w:p w14:paraId="277279B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LVELCMD     ; Stop motors</w:t>
      </w:r>
    </w:p>
    <w:p w14:paraId="6DB31D8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RVELCMD</w:t>
      </w:r>
    </w:p>
    <w:p w14:paraId="0B8137B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SONAREN     ; Disable sonar (optional)</w:t>
      </w:r>
    </w:p>
    <w:p w14:paraId="62AD8ED9" w14:textId="4FE919DB"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BEEP</w:t>
      </w:r>
    </w:p>
    <w:p w14:paraId="374E117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CALL    </w:t>
      </w:r>
      <w:proofErr w:type="gramStart"/>
      <w:r>
        <w:rPr>
          <w:rFonts w:ascii="Courier New" w:eastAsia="Courier New" w:hAnsi="Courier New" w:cs="Courier New"/>
        </w:rPr>
        <w:t>SetupI2C    ;</w:t>
      </w:r>
      <w:proofErr w:type="gramEnd"/>
      <w:r>
        <w:rPr>
          <w:rFonts w:ascii="Courier New" w:eastAsia="Courier New" w:hAnsi="Courier New" w:cs="Courier New"/>
        </w:rPr>
        <w:t xml:space="preserve"> Configure the I2C</w:t>
      </w:r>
    </w:p>
    <w:p w14:paraId="49000A7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BattCheck   ; Get battery voltage (and end if too low).</w:t>
      </w:r>
    </w:p>
    <w:p w14:paraId="7E15B0D1" w14:textId="3C91CE7C"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OUT     </w:t>
      </w:r>
      <w:proofErr w:type="gramStart"/>
      <w:r>
        <w:rPr>
          <w:rFonts w:ascii="Courier New" w:eastAsia="Courier New" w:hAnsi="Courier New" w:cs="Courier New"/>
        </w:rPr>
        <w:t>SSEG2       ;</w:t>
      </w:r>
      <w:proofErr w:type="gramEnd"/>
      <w:r>
        <w:rPr>
          <w:rFonts w:ascii="Courier New" w:eastAsia="Courier New" w:hAnsi="Courier New" w:cs="Courier New"/>
        </w:rPr>
        <w:t xml:space="preserve"> Display batt voltage on SS</w:t>
      </w:r>
    </w:p>
    <w:p w14:paraId="212D50D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w:t>
      </w:r>
    </w:p>
    <w:p w14:paraId="6282246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&amp;H17        ; arbitrary reminder to toggle SW17</w:t>
      </w:r>
    </w:p>
    <w:p w14:paraId="35BAC83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SSEG1</w:t>
      </w:r>
    </w:p>
    <w:p w14:paraId="59A01FE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WaitForUser:</w:t>
      </w:r>
    </w:p>
    <w:p w14:paraId="6EF3C72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192C7A9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5A67AEB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XIO</w:t>
      </w:r>
    </w:p>
    <w:p w14:paraId="56A6CE1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AND</w:t>
      </w:r>
      <w:r>
        <w:rPr>
          <w:rFonts w:ascii="Courier New" w:eastAsia="Courier New" w:hAnsi="Courier New" w:cs="Courier New"/>
        </w:rPr>
        <w:tab/>
      </w:r>
      <w:r>
        <w:rPr>
          <w:rFonts w:ascii="Courier New" w:eastAsia="Courier New" w:hAnsi="Courier New" w:cs="Courier New"/>
        </w:rPr>
        <w:tab/>
        <w:t>ResetMask</w:t>
      </w:r>
    </w:p>
    <w:p w14:paraId="583C3A5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XOR</w:t>
      </w:r>
      <w:r>
        <w:rPr>
          <w:rFonts w:ascii="Courier New" w:eastAsia="Courier New" w:hAnsi="Courier New" w:cs="Courier New"/>
        </w:rPr>
        <w:tab/>
      </w:r>
      <w:r>
        <w:rPr>
          <w:rFonts w:ascii="Courier New" w:eastAsia="Courier New" w:hAnsi="Courier New" w:cs="Courier New"/>
        </w:rPr>
        <w:tab/>
        <w:t>Mask3</w:t>
      </w:r>
    </w:p>
    <w:p w14:paraId="1997F9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ForgetReset</w:t>
      </w:r>
    </w:p>
    <w:p w14:paraId="7CFAA337" w14:textId="051FAE69" w:rsidR="006610F2" w:rsidRDefault="00D87283">
      <w:pPr>
        <w:spacing w:line="240" w:lineRule="auto"/>
        <w:rPr>
          <w:rFonts w:ascii="Courier New" w:eastAsia="Courier New" w:hAnsi="Courier New" w:cs="Courier New"/>
        </w:rPr>
      </w:pPr>
      <w:r>
        <w:rPr>
          <w:rFonts w:ascii="Courier New" w:eastAsia="Courier New" w:hAnsi="Courier New" w:cs="Courier New"/>
        </w:rPr>
        <w:tab/>
        <w:t>JZERO</w:t>
      </w:r>
      <w:r>
        <w:rPr>
          <w:rFonts w:ascii="Courier New" w:eastAsia="Courier New" w:hAnsi="Courier New" w:cs="Courier New"/>
        </w:rPr>
        <w:tab/>
      </w:r>
      <w:proofErr w:type="spellStart"/>
      <w:r>
        <w:rPr>
          <w:rFonts w:ascii="Courier New" w:eastAsia="Courier New" w:hAnsi="Courier New" w:cs="Courier New"/>
        </w:rPr>
        <w:t>ForgetReset</w:t>
      </w:r>
      <w:proofErr w:type="spellEnd"/>
    </w:p>
    <w:p w14:paraId="365467F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IN      </w:t>
      </w:r>
      <w:proofErr w:type="gramStart"/>
      <w:r>
        <w:rPr>
          <w:rFonts w:ascii="Courier New" w:eastAsia="Courier New" w:hAnsi="Courier New" w:cs="Courier New"/>
        </w:rPr>
        <w:t>XIO         ;</w:t>
      </w:r>
      <w:proofErr w:type="gramEnd"/>
      <w:r>
        <w:rPr>
          <w:rFonts w:ascii="Courier New" w:eastAsia="Courier New" w:hAnsi="Courier New" w:cs="Courier New"/>
        </w:rPr>
        <w:t xml:space="preserve"> contains KEYs and SAFETY</w:t>
      </w:r>
    </w:p>
    <w:p w14:paraId="5F26749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AND     StartMask   ; mask with 0x10100 : KEY3 and SAFETY</w:t>
      </w:r>
    </w:p>
    <w:p w14:paraId="615354E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XOR     Mask4       ; KEY3 is active low; invert SAFETY to match</w:t>
      </w:r>
    </w:p>
    <w:p w14:paraId="10862255" w14:textId="2B855BFA"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JPOS    </w:t>
      </w:r>
      <w:proofErr w:type="gramStart"/>
      <w:r>
        <w:rPr>
          <w:rFonts w:ascii="Courier New" w:eastAsia="Courier New" w:hAnsi="Courier New" w:cs="Courier New"/>
        </w:rPr>
        <w:t>WaitForUser ;</w:t>
      </w:r>
      <w:proofErr w:type="gramEnd"/>
      <w:r>
        <w:rPr>
          <w:rFonts w:ascii="Courier New" w:eastAsia="Courier New" w:hAnsi="Courier New" w:cs="Courier New"/>
        </w:rPr>
        <w:t xml:space="preserve"> one of those is not ready, so try again</w:t>
      </w:r>
    </w:p>
    <w:p w14:paraId="04DFCD5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Main</w:t>
      </w:r>
      <w:proofErr w:type="gramStart"/>
      <w:r>
        <w:rPr>
          <w:rFonts w:ascii="Courier New" w:eastAsia="Courier New" w:hAnsi="Courier New" w:cs="Courier New"/>
        </w:rPr>
        <w:t>: ;</w:t>
      </w:r>
      <w:proofErr w:type="gramEnd"/>
      <w:r>
        <w:rPr>
          <w:rFonts w:ascii="Courier New" w:eastAsia="Courier New" w:hAnsi="Courier New" w:cs="Courier New"/>
        </w:rPr>
        <w:t xml:space="preserve"> "Real" program starts here.</w:t>
      </w:r>
    </w:p>
    <w:p w14:paraId="5DD528F3" w14:textId="2B7293B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OUT     </w:t>
      </w:r>
      <w:proofErr w:type="gramStart"/>
      <w:r>
        <w:rPr>
          <w:rFonts w:ascii="Courier New" w:eastAsia="Courier New" w:hAnsi="Courier New" w:cs="Courier New"/>
        </w:rPr>
        <w:t>RESETODO    ;</w:t>
      </w:r>
      <w:proofErr w:type="gramEnd"/>
      <w:r>
        <w:rPr>
          <w:rFonts w:ascii="Courier New" w:eastAsia="Courier New" w:hAnsi="Courier New" w:cs="Courier New"/>
        </w:rPr>
        <w:t xml:space="preserve"> reset odometry in case wheels moved after programming</w:t>
      </w:r>
      <w:r>
        <w:rPr>
          <w:rFonts w:ascii="Courier New" w:eastAsia="Courier New" w:hAnsi="Courier New" w:cs="Courier New"/>
        </w:rPr>
        <w:tab/>
      </w:r>
    </w:p>
    <w:p w14:paraId="5590CF7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p>
    <w:p w14:paraId="2F74C6C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CurX</w:t>
      </w:r>
    </w:p>
    <w:p w14:paraId="5A9CC14F" w14:textId="6599955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r>
      <w:proofErr w:type="spellStart"/>
      <w:r>
        <w:rPr>
          <w:rFonts w:ascii="Courier New" w:eastAsia="Courier New" w:hAnsi="Courier New" w:cs="Courier New"/>
        </w:rPr>
        <w:t>CurY</w:t>
      </w:r>
      <w:proofErr w:type="spellEnd"/>
      <w:r>
        <w:rPr>
          <w:rFonts w:ascii="Courier New" w:eastAsia="Courier New" w:hAnsi="Courier New" w:cs="Courier New"/>
        </w:rPr>
        <w:tab/>
      </w:r>
    </w:p>
    <w:p w14:paraId="4AB0E0C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Game:</w:t>
      </w:r>
    </w:p>
    <w:p w14:paraId="7EACB79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CALL</w:t>
      </w:r>
      <w:r>
        <w:rPr>
          <w:rFonts w:ascii="Courier New" w:eastAsia="Courier New" w:hAnsi="Courier New" w:cs="Courier New"/>
        </w:rPr>
        <w:tab/>
        <w:t>FORGETME</w:t>
      </w:r>
      <w:r>
        <w:rPr>
          <w:rFonts w:ascii="Courier New" w:eastAsia="Courier New" w:hAnsi="Courier New" w:cs="Courier New"/>
        </w:rPr>
        <w:tab/>
        <w:t>; Reset data associated with bot and base station</w:t>
      </w:r>
    </w:p>
    <w:p w14:paraId="430B1E2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ImAlive</w:t>
      </w:r>
      <w:r>
        <w:rPr>
          <w:rFonts w:ascii="Courier New" w:eastAsia="Courier New" w:hAnsi="Courier New" w:cs="Courier New"/>
        </w:rPr>
        <w:tab/>
      </w:r>
      <w:r>
        <w:rPr>
          <w:rFonts w:ascii="Courier New" w:eastAsia="Courier New" w:hAnsi="Courier New" w:cs="Courier New"/>
        </w:rPr>
        <w:tab/>
        <w:t>; Let base station know I exist</w:t>
      </w:r>
    </w:p>
    <w:p w14:paraId="1C8F938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REPDUTY</w:t>
      </w:r>
      <w:r>
        <w:rPr>
          <w:rFonts w:ascii="Courier New" w:eastAsia="Courier New" w:hAnsi="Courier New" w:cs="Courier New"/>
        </w:rPr>
        <w:tab/>
      </w:r>
      <w:r>
        <w:rPr>
          <w:rFonts w:ascii="Courier New" w:eastAsia="Courier New" w:hAnsi="Courier New" w:cs="Courier New"/>
        </w:rPr>
        <w:tab/>
        <w:t>; Let it know that I'm ready for duty</w:t>
      </w:r>
    </w:p>
    <w:p w14:paraId="4B1C97E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22FD948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DoJob:</w:t>
      </w:r>
    </w:p>
    <w:p w14:paraId="7536C2D2" w14:textId="75FD6CEC" w:rsidR="006610F2" w:rsidRDefault="00E412D4">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sidR="00D87283">
        <w:rPr>
          <w:rFonts w:ascii="Courier New" w:eastAsia="Courier New" w:hAnsi="Courier New" w:cs="Courier New"/>
        </w:rPr>
        <w:t>RESETODO</w:t>
      </w:r>
    </w:p>
    <w:p w14:paraId="50DCE7B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REQJOB</w:t>
      </w:r>
      <w:r>
        <w:rPr>
          <w:rFonts w:ascii="Courier New" w:eastAsia="Courier New" w:hAnsi="Courier New" w:cs="Courier New"/>
        </w:rPr>
        <w:tab/>
      </w:r>
      <w:r>
        <w:rPr>
          <w:rFonts w:ascii="Courier New" w:eastAsia="Courier New" w:hAnsi="Courier New" w:cs="Courier New"/>
        </w:rPr>
        <w:tab/>
        <w:t>; Get Job #N and do it</w:t>
      </w:r>
    </w:p>
    <w:p w14:paraId="45B1B02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GOHOME</w:t>
      </w:r>
    </w:p>
    <w:p w14:paraId="4CBF476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Wait2</w:t>
      </w:r>
    </w:p>
    <w:p w14:paraId="6123B4C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ab/>
        <w:t>LOAD</w:t>
      </w:r>
      <w:r>
        <w:rPr>
          <w:rFonts w:ascii="Courier New" w:eastAsia="Courier New" w:hAnsi="Courier New" w:cs="Courier New"/>
        </w:rPr>
        <w:tab/>
        <w:t>One</w:t>
      </w:r>
    </w:p>
    <w:p w14:paraId="31DA24A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CurX</w:t>
      </w:r>
    </w:p>
    <w:p w14:paraId="18BC307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CurY</w:t>
      </w:r>
    </w:p>
    <w:p w14:paraId="069D433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N</w:t>
      </w:r>
    </w:p>
    <w:p w14:paraId="5A286EF8" w14:textId="77FED81C" w:rsidR="006610F2" w:rsidRDefault="00E412D4">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proofErr w:type="gramStart"/>
      <w:r w:rsidR="00D87283">
        <w:rPr>
          <w:rFonts w:ascii="Courier New" w:eastAsia="Courier New" w:hAnsi="Courier New" w:cs="Courier New"/>
        </w:rPr>
        <w:t>One</w:t>
      </w:r>
      <w:r w:rsidR="00D87283">
        <w:rPr>
          <w:rFonts w:ascii="Courier New" w:eastAsia="Courier New" w:hAnsi="Courier New" w:cs="Courier New"/>
        </w:rPr>
        <w:tab/>
      </w:r>
      <w:r w:rsidR="00D87283">
        <w:rPr>
          <w:rFonts w:ascii="Courier New" w:eastAsia="Courier New" w:hAnsi="Courier New" w:cs="Courier New"/>
        </w:rPr>
        <w:tab/>
      </w:r>
      <w:r w:rsidR="00D87283">
        <w:rPr>
          <w:rFonts w:ascii="Courier New" w:eastAsia="Courier New" w:hAnsi="Courier New" w:cs="Courier New"/>
        </w:rPr>
        <w:tab/>
        <w:t>;</w:t>
      </w:r>
      <w:proofErr w:type="gramEnd"/>
      <w:r w:rsidR="00D87283">
        <w:rPr>
          <w:rFonts w:ascii="Courier New" w:eastAsia="Courier New" w:hAnsi="Courier New" w:cs="Courier New"/>
        </w:rPr>
        <w:t xml:space="preserve"> Decrement N</w:t>
      </w:r>
    </w:p>
    <w:p w14:paraId="5C35FFB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Store new N</w:t>
      </w:r>
    </w:p>
    <w:p w14:paraId="1E9F6D8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DoJob</w:t>
      </w:r>
      <w:r>
        <w:rPr>
          <w:rFonts w:ascii="Courier New" w:eastAsia="Courier New" w:hAnsi="Courier New" w:cs="Courier New"/>
        </w:rPr>
        <w:tab/>
      </w:r>
      <w:r>
        <w:rPr>
          <w:rFonts w:ascii="Courier New" w:eastAsia="Courier New" w:hAnsi="Courier New" w:cs="Courier New"/>
        </w:rPr>
        <w:tab/>
        <w:t>; Do all jobs until 0</w:t>
      </w:r>
    </w:p>
    <w:p w14:paraId="653A161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GOHOME</w:t>
      </w:r>
      <w:r>
        <w:rPr>
          <w:rFonts w:ascii="Courier New" w:eastAsia="Courier New" w:hAnsi="Courier New" w:cs="Courier New"/>
        </w:rPr>
        <w:tab/>
      </w:r>
      <w:r>
        <w:rPr>
          <w:rFonts w:ascii="Courier New" w:eastAsia="Courier New" w:hAnsi="Courier New" w:cs="Courier New"/>
        </w:rPr>
        <w:tab/>
        <w:t>; After all jobs, go home</w:t>
      </w:r>
    </w:p>
    <w:p w14:paraId="3BB54B3B" w14:textId="229CCF3F"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CLKOUT</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Clock out of base station</w:t>
      </w:r>
    </w:p>
    <w:p w14:paraId="666D3E4D" w14:textId="25CA7CDA"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r>
      <w:proofErr w:type="spellStart"/>
      <w:r>
        <w:rPr>
          <w:rFonts w:ascii="Courier New" w:eastAsia="Courier New" w:hAnsi="Courier New" w:cs="Courier New"/>
        </w:rPr>
        <w:t>WaitForUser</w:t>
      </w:r>
      <w:proofErr w:type="spellEnd"/>
    </w:p>
    <w:p w14:paraId="6A1CB601" w14:textId="64247083" w:rsidR="006610F2" w:rsidRDefault="00D87283">
      <w:pPr>
        <w:spacing w:line="240" w:lineRule="auto"/>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SUBROUTINES</w:t>
      </w:r>
    </w:p>
    <w:p w14:paraId="6A7F27C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ForgetReset:</w:t>
      </w:r>
    </w:p>
    <w:p w14:paraId="2B26720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FORGETME</w:t>
      </w:r>
    </w:p>
    <w:p w14:paraId="7CF099B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Eight</w:t>
      </w:r>
    </w:p>
    <w:p w14:paraId="35458C9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N</w:t>
      </w:r>
    </w:p>
    <w:p w14:paraId="3DB28F2C" w14:textId="64FD5011"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r>
      <w:proofErr w:type="spellStart"/>
      <w:r>
        <w:rPr>
          <w:rFonts w:ascii="Courier New" w:eastAsia="Courier New" w:hAnsi="Courier New" w:cs="Courier New"/>
        </w:rPr>
        <w:t>WaitForUser</w:t>
      </w:r>
      <w:proofErr w:type="spellEnd"/>
    </w:p>
    <w:p w14:paraId="062B4F1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wait (block) for 1 second</w:t>
      </w:r>
    </w:p>
    <w:p w14:paraId="468629D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Wait1:</w:t>
      </w:r>
    </w:p>
    <w:p w14:paraId="23FF894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TIMER</w:t>
      </w:r>
    </w:p>
    <w:p w14:paraId="1D4130E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Wloop:</w:t>
      </w:r>
    </w:p>
    <w:p w14:paraId="68FE8AF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TIMER</w:t>
      </w:r>
    </w:p>
    <w:p w14:paraId="0825757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w:t>
      </w:r>
    </w:p>
    <w:p w14:paraId="2018A41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-10</w:t>
      </w:r>
    </w:p>
    <w:p w14:paraId="6C5AAC0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    Wloop</w:t>
      </w:r>
    </w:p>
    <w:p w14:paraId="447F35E9" w14:textId="64F58D64"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p>
    <w:p w14:paraId="5F43FA8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Wait2:</w:t>
      </w:r>
    </w:p>
    <w:p w14:paraId="4DEF8A9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TIMER</w:t>
      </w:r>
    </w:p>
    <w:p w14:paraId="79A5033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Wloop4:</w:t>
      </w:r>
    </w:p>
    <w:p w14:paraId="4A78796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TIMER</w:t>
      </w:r>
    </w:p>
    <w:p w14:paraId="0AD6D93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w:t>
      </w:r>
    </w:p>
    <w:p w14:paraId="6F57B03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-10</w:t>
      </w:r>
    </w:p>
    <w:p w14:paraId="120F8E9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    Wloop4</w:t>
      </w:r>
    </w:p>
    <w:p w14:paraId="50D85789" w14:textId="3B3E20C7"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p>
    <w:p w14:paraId="16A2F48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WaitHalf:</w:t>
      </w:r>
    </w:p>
    <w:p w14:paraId="048B4C5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TIMER</w:t>
      </w:r>
    </w:p>
    <w:p w14:paraId="6EFB632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Wloop3:</w:t>
      </w:r>
    </w:p>
    <w:p w14:paraId="3D1834C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TIMER</w:t>
      </w:r>
    </w:p>
    <w:p w14:paraId="64AC723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w:t>
      </w:r>
    </w:p>
    <w:p w14:paraId="46A6278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-5</w:t>
      </w:r>
    </w:p>
    <w:p w14:paraId="6F4762C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    Wloop3</w:t>
      </w:r>
    </w:p>
    <w:p w14:paraId="1EBA505F" w14:textId="0D7968F2"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6CAA098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wait (block) &amp; beep for 3 seconds</w:t>
      </w:r>
    </w:p>
    <w:p w14:paraId="523B6E2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BeepWait3:</w:t>
      </w:r>
    </w:p>
    <w:p w14:paraId="4CFDDBB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TIMER</w:t>
      </w:r>
    </w:p>
    <w:p w14:paraId="41E28D2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Wloop2:</w:t>
      </w:r>
    </w:p>
    <w:p w14:paraId="2B4E590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Two</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360*2 Hz</w:t>
      </w:r>
    </w:p>
    <w:p w14:paraId="77B93F8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BEEP</w:t>
      </w:r>
    </w:p>
    <w:p w14:paraId="18C7C2F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TIMER</w:t>
      </w:r>
    </w:p>
    <w:p w14:paraId="428E4C6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w:t>
      </w:r>
    </w:p>
    <w:p w14:paraId="6814DAE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-25</w:t>
      </w:r>
    </w:p>
    <w:p w14:paraId="031E126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    Wloop2</w:t>
      </w:r>
    </w:p>
    <w:p w14:paraId="33B4CE6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3A5E850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ab/>
        <w:t>OUT</w:t>
      </w:r>
      <w:r>
        <w:rPr>
          <w:rFonts w:ascii="Courier New" w:eastAsia="Courier New" w:hAnsi="Courier New" w:cs="Courier New"/>
        </w:rPr>
        <w:tab/>
      </w:r>
      <w:r>
        <w:rPr>
          <w:rFonts w:ascii="Courier New" w:eastAsia="Courier New" w:hAnsi="Courier New" w:cs="Courier New"/>
        </w:rPr>
        <w:tab/>
        <w:t>BEEP</w:t>
      </w:r>
    </w:p>
    <w:p w14:paraId="60CEA307" w14:textId="05BBBF18"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7251327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This subroutine will get the battery voltage,</w:t>
      </w:r>
    </w:p>
    <w:p w14:paraId="3008DCF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and stop program execution if it is too low.</w:t>
      </w:r>
    </w:p>
    <w:p w14:paraId="5F10AC8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SetupI2C must be executed prior to this.</w:t>
      </w:r>
    </w:p>
    <w:p w14:paraId="1DB823A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BattCheck:</w:t>
      </w:r>
    </w:p>
    <w:p w14:paraId="3C3D226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CALL    GetBattLvl </w:t>
      </w:r>
    </w:p>
    <w:p w14:paraId="105E78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     MinBatt</w:t>
      </w:r>
    </w:p>
    <w:p w14:paraId="13335D3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    DeadBatt</w:t>
      </w:r>
    </w:p>
    <w:p w14:paraId="348C991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     MinBatt     ; get original value back</w:t>
      </w:r>
    </w:p>
    <w:p w14:paraId="10D90BF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71AC3CE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If the battery is too low, we want to make</w:t>
      </w:r>
    </w:p>
    <w:p w14:paraId="77A9124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sure that the user realizes it...</w:t>
      </w:r>
    </w:p>
    <w:p w14:paraId="2C30109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DeadBatt:</w:t>
      </w:r>
    </w:p>
    <w:p w14:paraId="4AF8DA4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Four</w:t>
      </w:r>
    </w:p>
    <w:p w14:paraId="47DBA25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BEEP        ; start beep sound</w:t>
      </w:r>
    </w:p>
    <w:p w14:paraId="4FEF28A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GetBattLvl  ; get the battery level</w:t>
      </w:r>
    </w:p>
    <w:p w14:paraId="24F6D0E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SSEG1       ; display it everywhere</w:t>
      </w:r>
    </w:p>
    <w:p w14:paraId="2BB9FA8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SSEG2</w:t>
      </w:r>
    </w:p>
    <w:p w14:paraId="18CCCC2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LCD</w:t>
      </w:r>
    </w:p>
    <w:p w14:paraId="03C00BF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w:t>
      </w:r>
    </w:p>
    <w:p w14:paraId="7997035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ADDI    -1          ; 0xFFFF</w:t>
      </w:r>
    </w:p>
    <w:p w14:paraId="316875A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        ; all LEDs on</w:t>
      </w:r>
    </w:p>
    <w:p w14:paraId="0F75648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GLEDS</w:t>
      </w:r>
    </w:p>
    <w:p w14:paraId="259F3E8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Wait1       ; 1 second</w:t>
      </w:r>
    </w:p>
    <w:p w14:paraId="692DA71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w:t>
      </w:r>
    </w:p>
    <w:p w14:paraId="176F069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BEEP        ; stop beeping</w:t>
      </w:r>
    </w:p>
    <w:p w14:paraId="195D0A1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w:t>
      </w:r>
    </w:p>
    <w:p w14:paraId="21595E3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LEDS        ; LEDs off</w:t>
      </w:r>
    </w:p>
    <w:p w14:paraId="7C80247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GLEDS</w:t>
      </w:r>
    </w:p>
    <w:p w14:paraId="5B04DEA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Wait1       ; 1 second</w:t>
      </w:r>
    </w:p>
    <w:p w14:paraId="664E9C2A" w14:textId="790CFED3"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JUMP    </w:t>
      </w:r>
      <w:proofErr w:type="gramStart"/>
      <w:r>
        <w:rPr>
          <w:rFonts w:ascii="Courier New" w:eastAsia="Courier New" w:hAnsi="Courier New" w:cs="Courier New"/>
        </w:rPr>
        <w:t>DeadBatt    ;</w:t>
      </w:r>
      <w:proofErr w:type="gramEnd"/>
      <w:r>
        <w:rPr>
          <w:rFonts w:ascii="Courier New" w:eastAsia="Courier New" w:hAnsi="Courier New" w:cs="Courier New"/>
        </w:rPr>
        <w:t xml:space="preserve"> repeat forever</w:t>
      </w:r>
    </w:p>
    <w:p w14:paraId="70C9EA6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configure the I2C for reading batt voltage</w:t>
      </w:r>
    </w:p>
    <w:p w14:paraId="0D33120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Only needs to be done once after each reset.</w:t>
      </w:r>
    </w:p>
    <w:p w14:paraId="7B47FD8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SetupI2C:</w:t>
      </w:r>
    </w:p>
    <w:p w14:paraId="13D6BDA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I2CWCmd     ; 0x1190 (write 1B, read 1B, addr 0x90)</w:t>
      </w:r>
    </w:p>
    <w:p w14:paraId="30356DF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I2C_CMD     ; to I2C_CMD register</w:t>
      </w:r>
    </w:p>
    <w:p w14:paraId="0CC8FB4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Zero        ; 0x0000 (A/D port 0, no increment)</w:t>
      </w:r>
    </w:p>
    <w:p w14:paraId="155C4BA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I2C_DATA    ; to I2C_DATA register</w:t>
      </w:r>
    </w:p>
    <w:p w14:paraId="10CFFBE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I2C_RDY     ; start the communication</w:t>
      </w:r>
    </w:p>
    <w:p w14:paraId="15FE738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BlockI2C    ; wait for it to finish</w:t>
      </w:r>
    </w:p>
    <w:p w14:paraId="6EB1CD79" w14:textId="3C996DDD"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36248E0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read the A/D (battery voltage)</w:t>
      </w:r>
    </w:p>
    <w:p w14:paraId="336A3C3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Assumes that SetupI2C has been run</w:t>
      </w:r>
    </w:p>
    <w:p w14:paraId="0D94423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GetBattLvl:</w:t>
      </w:r>
    </w:p>
    <w:p w14:paraId="0BBC77E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    I2CRCmd     ; 0x0190 (write 0B, read 1B, addr 0x90)</w:t>
      </w:r>
    </w:p>
    <w:p w14:paraId="5851409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I2C_CMD     ; to I2C_CMD</w:t>
      </w:r>
    </w:p>
    <w:p w14:paraId="4027F95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     I2C_RDY     ; start the communication</w:t>
      </w:r>
    </w:p>
    <w:p w14:paraId="5895243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    BlockI2C    ; wait for it to finish</w:t>
      </w:r>
    </w:p>
    <w:p w14:paraId="6C9B593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I2C_DATA    ; get the returned data</w:t>
      </w:r>
    </w:p>
    <w:p w14:paraId="1EBADA9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0160A881" w14:textId="77777777" w:rsidR="006610F2" w:rsidRDefault="006610F2">
      <w:pPr>
        <w:spacing w:line="240" w:lineRule="auto"/>
        <w:rPr>
          <w:rFonts w:ascii="Courier New" w:eastAsia="Courier New" w:hAnsi="Courier New" w:cs="Courier New"/>
        </w:rPr>
      </w:pPr>
    </w:p>
    <w:p w14:paraId="742D019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 Subroutine to block until I2C device is idle</w:t>
      </w:r>
    </w:p>
    <w:p w14:paraId="7DA264C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BlockI2C:</w:t>
      </w:r>
    </w:p>
    <w:p w14:paraId="5A002B5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      I2C_RDY;   ; Read busy signal</w:t>
      </w:r>
    </w:p>
    <w:p w14:paraId="538B596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    BlockI2C    ; If not 0, try again</w:t>
      </w:r>
    </w:p>
    <w:p w14:paraId="6BFF764C" w14:textId="794B0F65" w:rsidR="006610F2" w:rsidRDefault="00D8728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              ;</w:t>
      </w:r>
      <w:proofErr w:type="gramEnd"/>
      <w:r>
        <w:rPr>
          <w:rFonts w:ascii="Courier New" w:eastAsia="Courier New" w:hAnsi="Courier New" w:cs="Courier New"/>
        </w:rPr>
        <w:t xml:space="preserve"> Else return</w:t>
      </w:r>
    </w:p>
    <w:p w14:paraId="426A28B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Subrotuine to inform the base station of existance</w:t>
      </w:r>
    </w:p>
    <w:p w14:paraId="49E437D0" w14:textId="4F9A8136" w:rsidR="006610F2" w:rsidRDefault="00D87283">
      <w:pPr>
        <w:spacing w:line="240" w:lineRule="auto"/>
        <w:rPr>
          <w:rFonts w:ascii="Courier New" w:eastAsia="Courier New" w:hAnsi="Courier New" w:cs="Courier New"/>
        </w:rPr>
      </w:pPr>
      <w:r>
        <w:rPr>
          <w:rFonts w:ascii="Courier New" w:eastAsia="Courier New" w:hAnsi="Courier New" w:cs="Courier New"/>
        </w:rPr>
        <w:t>IMALIVE:</w:t>
      </w:r>
    </w:p>
    <w:p w14:paraId="533E10E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LOAD </w:t>
      </w:r>
      <w:r>
        <w:rPr>
          <w:rFonts w:ascii="Courier New" w:eastAsia="Courier New" w:hAnsi="Courier New" w:cs="Courier New"/>
        </w:rPr>
        <w:tab/>
      </w:r>
      <w:proofErr w:type="gramStart"/>
      <w:r>
        <w:rPr>
          <w:rFonts w:ascii="Courier New" w:eastAsia="Courier New" w:hAnsi="Courier New" w:cs="Courier New"/>
        </w:rPr>
        <w:t>TSENDALV    ;</w:t>
      </w:r>
      <w:proofErr w:type="gramEnd"/>
      <w:r>
        <w:rPr>
          <w:rFonts w:ascii="Courier New" w:eastAsia="Courier New" w:hAnsi="Courier New" w:cs="Courier New"/>
        </w:rPr>
        <w:t xml:space="preserve"> Load value to send</w:t>
      </w:r>
    </w:p>
    <w:p w14:paraId="0F1AA4A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OUT </w:t>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0C2AE8B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652DA23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response from UART</w:t>
      </w:r>
    </w:p>
    <w:p w14:paraId="1AF177C8" w14:textId="71206EFB"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3C8CE44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250468BA" w14:textId="50D0244E" w:rsidR="006610F2" w:rsidRDefault="00D8728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;CALL</w:t>
      </w:r>
      <w:proofErr w:type="gramEnd"/>
      <w:r>
        <w:rPr>
          <w:rFonts w:ascii="Courier New" w:eastAsia="Courier New" w:hAnsi="Courier New" w:cs="Courier New"/>
        </w:rPr>
        <w:tab/>
        <w:t>INUART0</w:t>
      </w:r>
      <w:r>
        <w:rPr>
          <w:rFonts w:ascii="Courier New" w:eastAsia="Courier New" w:hAnsi="Courier New" w:cs="Courier New"/>
        </w:rPr>
        <w:tab/>
      </w:r>
      <w:r>
        <w:rPr>
          <w:rFonts w:ascii="Courier New" w:eastAsia="Courier New" w:hAnsi="Courier New" w:cs="Courier New"/>
        </w:rPr>
        <w:tab/>
        <w:t>; Wait until data is cleared</w:t>
      </w:r>
    </w:p>
    <w:p w14:paraId="6178F909" w14:textId="5C0DB3FA"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78F6B4B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inform base station that I'm ready</w:t>
      </w:r>
    </w:p>
    <w:p w14:paraId="40B4B4A4" w14:textId="14BE7063" w:rsidR="006610F2" w:rsidRDefault="00D87283">
      <w:pPr>
        <w:spacing w:line="240" w:lineRule="auto"/>
        <w:rPr>
          <w:rFonts w:ascii="Courier New" w:eastAsia="Courier New" w:hAnsi="Courier New" w:cs="Courier New"/>
        </w:rPr>
      </w:pPr>
      <w:r>
        <w:rPr>
          <w:rFonts w:ascii="Courier New" w:eastAsia="Courier New" w:hAnsi="Courier New" w:cs="Courier New"/>
        </w:rPr>
        <w:t>REPDUTY:</w:t>
      </w:r>
    </w:p>
    <w:p w14:paraId="06F0FB55" w14:textId="68EA5563"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LOAD </w:t>
      </w:r>
      <w:r>
        <w:rPr>
          <w:rFonts w:ascii="Courier New" w:eastAsia="Courier New" w:hAnsi="Courier New" w:cs="Courier New"/>
        </w:rPr>
        <w:tab/>
      </w:r>
      <w:proofErr w:type="gramStart"/>
      <w:r>
        <w:rPr>
          <w:rFonts w:ascii="Courier New" w:eastAsia="Courier New" w:hAnsi="Courier New" w:cs="Courier New"/>
        </w:rPr>
        <w:t>SNDDUTY</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Load value to send</w:t>
      </w:r>
      <w:r>
        <w:rPr>
          <w:rFonts w:ascii="Courier New" w:eastAsia="Courier New" w:hAnsi="Courier New" w:cs="Courier New"/>
        </w:rPr>
        <w:tab/>
      </w:r>
    </w:p>
    <w:p w14:paraId="65E6AFB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OUT </w:t>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5DEEDB8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2F69067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from UART</w:t>
      </w:r>
    </w:p>
    <w:p w14:paraId="6B2ABC9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RDUTY</w:t>
      </w:r>
      <w:r>
        <w:rPr>
          <w:rFonts w:ascii="Courier New" w:eastAsia="Courier New" w:hAnsi="Courier New" w:cs="Courier New"/>
        </w:rPr>
        <w:tab/>
      </w:r>
      <w:r>
        <w:rPr>
          <w:rFonts w:ascii="Courier New" w:eastAsia="Courier New" w:hAnsi="Courier New" w:cs="Courier New"/>
        </w:rPr>
        <w:tab/>
        <w:t>; Store response</w:t>
      </w:r>
    </w:p>
    <w:p w14:paraId="22D349EF" w14:textId="00DAA57D"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r>
        <w:rPr>
          <w:rFonts w:ascii="Courier New" w:eastAsia="Courier New" w:hAnsi="Courier New" w:cs="Courier New"/>
        </w:rPr>
        <w:tab/>
      </w:r>
    </w:p>
    <w:p w14:paraId="1EC809A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checksum from UART</w:t>
      </w:r>
    </w:p>
    <w:p w14:paraId="7B27FFF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r>
        <w:rPr>
          <w:rFonts w:ascii="Courier New" w:eastAsia="Courier New" w:hAnsi="Courier New" w:cs="Courier New"/>
        </w:rPr>
        <w:tab/>
      </w:r>
      <w:r>
        <w:rPr>
          <w:rFonts w:ascii="Courier New" w:eastAsia="Courier New" w:hAnsi="Courier New" w:cs="Courier New"/>
        </w:rPr>
        <w:tab/>
        <w:t>; Wait until data is cleared</w:t>
      </w:r>
    </w:p>
    <w:p w14:paraId="69433F9A" w14:textId="5F0B5CD0"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r>
        <w:rPr>
          <w:rFonts w:ascii="Courier New" w:eastAsia="Courier New" w:hAnsi="Courier New" w:cs="Courier New"/>
        </w:rPr>
        <w:tab/>
      </w:r>
    </w:p>
    <w:p w14:paraId="53EBE1F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clock out</w:t>
      </w:r>
    </w:p>
    <w:p w14:paraId="1B47C31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CLKOUT:</w:t>
      </w:r>
    </w:p>
    <w:p w14:paraId="2B1398A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CLKVAL</w:t>
      </w:r>
      <w:r>
        <w:rPr>
          <w:rFonts w:ascii="Courier New" w:eastAsia="Courier New" w:hAnsi="Courier New" w:cs="Courier New"/>
        </w:rPr>
        <w:tab/>
      </w:r>
      <w:r>
        <w:rPr>
          <w:rFonts w:ascii="Courier New" w:eastAsia="Courier New" w:hAnsi="Courier New" w:cs="Courier New"/>
        </w:rPr>
        <w:tab/>
        <w:t>; Load value to send</w:t>
      </w:r>
    </w:p>
    <w:p w14:paraId="29D415F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485B494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7117B4A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data from UART</w:t>
      </w:r>
    </w:p>
    <w:p w14:paraId="357A9F3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r>
        <w:rPr>
          <w:rFonts w:ascii="Courier New" w:eastAsia="Courier New" w:hAnsi="Courier New" w:cs="Courier New"/>
        </w:rPr>
        <w:tab/>
      </w:r>
      <w:r>
        <w:rPr>
          <w:rFonts w:ascii="Courier New" w:eastAsia="Courier New" w:hAnsi="Courier New" w:cs="Courier New"/>
        </w:rPr>
        <w:tab/>
        <w:t>; Wait until data is cleared</w:t>
      </w:r>
    </w:p>
    <w:p w14:paraId="6582FA4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37ECD9CD" w14:textId="51F47E70"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146C6C4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Subroutine to request job</w:t>
      </w:r>
    </w:p>
    <w:p w14:paraId="7A0F0778" w14:textId="2BA3830D" w:rsidR="006610F2" w:rsidRDefault="00D87283">
      <w:pPr>
        <w:spacing w:line="240" w:lineRule="auto"/>
        <w:rPr>
          <w:rFonts w:ascii="Courier New" w:eastAsia="Courier New" w:hAnsi="Courier New" w:cs="Courier New"/>
        </w:rPr>
      </w:pPr>
      <w:r>
        <w:rPr>
          <w:rFonts w:ascii="Courier New" w:eastAsia="Courier New" w:hAnsi="Courier New" w:cs="Courier New"/>
        </w:rPr>
        <w:t>REQJOB:</w:t>
      </w:r>
    </w:p>
    <w:p w14:paraId="2D9E6D8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r>
      <w:proofErr w:type="gramStart"/>
      <w:r>
        <w:rPr>
          <w:rFonts w:ascii="Courier New" w:eastAsia="Courier New" w:hAnsi="Courier New" w:cs="Courier New"/>
        </w:rPr>
        <w:t>REQVAL</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Load value to send</w:t>
      </w:r>
    </w:p>
    <w:p w14:paraId="31DD5D8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Add specific job number</w:t>
      </w:r>
    </w:p>
    <w:p w14:paraId="42D07D0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UART</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Send to UART</w:t>
      </w:r>
    </w:p>
    <w:p w14:paraId="2D682B22" w14:textId="3AE766EF"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104B83E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X1 from UART</w:t>
      </w:r>
    </w:p>
    <w:p w14:paraId="3C110D5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X1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Store X1</w:t>
      </w:r>
    </w:p>
    <w:p w14:paraId="60B4E5AA" w14:textId="5A64B72A"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r>
        <w:rPr>
          <w:rFonts w:ascii="Courier New" w:eastAsia="Courier New" w:hAnsi="Courier New" w:cs="Courier New"/>
        </w:rPr>
        <w:tab/>
      </w:r>
    </w:p>
    <w:p w14:paraId="16DBA67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Y1 from UART</w:t>
      </w:r>
    </w:p>
    <w:p w14:paraId="038DF8C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Y1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Store Y1</w:t>
      </w:r>
    </w:p>
    <w:p w14:paraId="10E6F63E" w14:textId="64D3A604"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r>
        <w:rPr>
          <w:rFonts w:ascii="Courier New" w:eastAsia="Courier New" w:hAnsi="Courier New" w:cs="Courier New"/>
        </w:rPr>
        <w:tab/>
      </w:r>
    </w:p>
    <w:p w14:paraId="0781616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X2 from UART</w:t>
      </w:r>
    </w:p>
    <w:p w14:paraId="0982345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X2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Store X2</w:t>
      </w:r>
    </w:p>
    <w:p w14:paraId="4D0A9633" w14:textId="349162DE"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2A30FD4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Y2 from UART</w:t>
      </w:r>
    </w:p>
    <w:p w14:paraId="3470F24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STORE </w:t>
      </w:r>
      <w:r>
        <w:rPr>
          <w:rFonts w:ascii="Courier New" w:eastAsia="Courier New" w:hAnsi="Courier New" w:cs="Courier New"/>
        </w:rPr>
        <w:tab/>
        <w:t>Y2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Store Y2</w:t>
      </w:r>
    </w:p>
    <w:p w14:paraId="7F595BDE" w14:textId="488AA41B"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30B9C2FB" w14:textId="20662DC3"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6E57F6E5" w14:textId="05364DF1" w:rsidR="006610F2" w:rsidRDefault="00D87283">
      <w:pPr>
        <w:spacing w:line="240" w:lineRule="auto"/>
        <w:rPr>
          <w:rFonts w:ascii="Courier New" w:eastAsia="Courier New" w:hAnsi="Courier New" w:cs="Courier New"/>
        </w:rPr>
      </w:pPr>
      <w:r>
        <w:rPr>
          <w:rFonts w:ascii="Courier New" w:eastAsia="Courier New" w:hAnsi="Courier New" w:cs="Courier New"/>
        </w:rPr>
        <w:t>; Move to pickup location</w:t>
      </w:r>
    </w:p>
    <w:p w14:paraId="1EC9E9D3" w14:textId="0F58BEDE" w:rsidR="006610F2" w:rsidRDefault="00D87283">
      <w:pPr>
        <w:spacing w:line="240" w:lineRule="auto"/>
        <w:rPr>
          <w:rFonts w:ascii="Courier New" w:eastAsia="Courier New" w:hAnsi="Courier New" w:cs="Courier New"/>
        </w:rPr>
      </w:pPr>
      <w:r>
        <w:rPr>
          <w:rFonts w:ascii="Courier New" w:eastAsia="Courier New" w:hAnsi="Courier New" w:cs="Courier New"/>
        </w:rPr>
        <w:t>; Start Pickup Location - X =================</w:t>
      </w:r>
    </w:p>
    <w:p w14:paraId="431BF84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230F9CB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6C768A49" w14:textId="5A9EF37C"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r>
        <w:rPr>
          <w:rFonts w:ascii="Courier New" w:eastAsia="Courier New" w:hAnsi="Courier New" w:cs="Courier New"/>
        </w:rPr>
        <w:tab/>
      </w:r>
    </w:p>
    <w:p w14:paraId="1AA3F62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X1</w:t>
      </w:r>
    </w:p>
    <w:p w14:paraId="1F27E64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58BAFC8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CurX</w:t>
      </w:r>
    </w:p>
    <w:p w14:paraId="187697B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18A81F8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04CF41A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MOVEXF</w:t>
      </w:r>
    </w:p>
    <w:p w14:paraId="1E16B74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MOVEXR</w:t>
      </w:r>
    </w:p>
    <w:p w14:paraId="5C34FBA5" w14:textId="1EEFB5AA" w:rsidR="006610F2" w:rsidRDefault="00D87283">
      <w:pPr>
        <w:spacing w:line="240" w:lineRule="auto"/>
        <w:rPr>
          <w:rFonts w:ascii="Courier New" w:eastAsia="Courier New" w:hAnsi="Courier New" w:cs="Courier New"/>
        </w:rPr>
      </w:pPr>
      <w:r>
        <w:rPr>
          <w:rFonts w:ascii="Courier New" w:eastAsia="Courier New" w:hAnsi="Courier New" w:cs="Courier New"/>
        </w:rPr>
        <w:tab/>
        <w:t>JZERO</w:t>
      </w:r>
      <w:r>
        <w:rPr>
          <w:rFonts w:ascii="Courier New" w:eastAsia="Courier New" w:hAnsi="Courier New" w:cs="Courier New"/>
        </w:rPr>
        <w:tab/>
        <w:t>PICKX</w:t>
      </w:r>
      <w:r>
        <w:rPr>
          <w:rFonts w:ascii="Courier New" w:eastAsia="Courier New" w:hAnsi="Courier New" w:cs="Courier New"/>
        </w:rPr>
        <w:tab/>
      </w:r>
    </w:p>
    <w:p w14:paraId="77A6CB7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MOVEXF:</w:t>
      </w:r>
    </w:p>
    <w:p w14:paraId="54D8B55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FMedium</w:t>
      </w:r>
    </w:p>
    <w:p w14:paraId="18B11F6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5E0D60C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TurnConst</w:t>
      </w:r>
    </w:p>
    <w:p w14:paraId="4246369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1AA819B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3DEF4E6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20A0C0B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520DA51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MOVEXF</w:t>
      </w:r>
    </w:p>
    <w:p w14:paraId="4DAB272D" w14:textId="71DCB56E"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PICKX</w:t>
      </w:r>
    </w:p>
    <w:p w14:paraId="3A0AC41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MOVEXR:</w:t>
      </w:r>
    </w:p>
    <w:p w14:paraId="4A11588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167F344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29044D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2530115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40150B5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026019C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3BCA1B6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538ACB3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MOVEXR</w:t>
      </w:r>
    </w:p>
    <w:p w14:paraId="70AE8DE4" w14:textId="3B293093"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PICKX</w:t>
      </w:r>
    </w:p>
    <w:p w14:paraId="05F1D612" w14:textId="36395BBB" w:rsidR="006610F2" w:rsidRDefault="00D87283">
      <w:pPr>
        <w:spacing w:line="240" w:lineRule="auto"/>
        <w:rPr>
          <w:rFonts w:ascii="Courier New" w:eastAsia="Courier New" w:hAnsi="Courier New" w:cs="Courier New"/>
        </w:rPr>
      </w:pPr>
      <w:r>
        <w:rPr>
          <w:rFonts w:ascii="Courier New" w:eastAsia="Courier New" w:hAnsi="Courier New" w:cs="Courier New"/>
        </w:rPr>
        <w:t>PICKX:</w:t>
      </w:r>
    </w:p>
    <w:p w14:paraId="29AE24E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r>
      <w:proofErr w:type="gramStart"/>
      <w:r>
        <w:rPr>
          <w:rFonts w:ascii="Courier New" w:eastAsia="Courier New" w:hAnsi="Courier New" w:cs="Courier New"/>
        </w:rPr>
        <w:t>X1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Update X value</w:t>
      </w:r>
    </w:p>
    <w:p w14:paraId="18CAFD9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CurX</w:t>
      </w:r>
      <w:r>
        <w:rPr>
          <w:rFonts w:ascii="Courier New" w:eastAsia="Courier New" w:hAnsi="Courier New" w:cs="Courier New"/>
        </w:rPr>
        <w:tab/>
      </w:r>
      <w:r>
        <w:rPr>
          <w:rFonts w:ascii="Courier New" w:eastAsia="Courier New" w:hAnsi="Courier New" w:cs="Courier New"/>
        </w:rPr>
        <w:tab/>
        <w:t>; Store new X value</w:t>
      </w:r>
    </w:p>
    <w:p w14:paraId="3E6EBEB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39895F96" w14:textId="5180F71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Rotate90</w:t>
      </w:r>
      <w:r>
        <w:rPr>
          <w:rFonts w:ascii="Courier New" w:eastAsia="Courier New" w:hAnsi="Courier New" w:cs="Courier New"/>
        </w:rPr>
        <w:tab/>
        <w:t>;</w:t>
      </w:r>
      <w:proofErr w:type="gramEnd"/>
      <w:r>
        <w:rPr>
          <w:rFonts w:ascii="Courier New" w:eastAsia="Courier New" w:hAnsi="Courier New" w:cs="Courier New"/>
        </w:rPr>
        <w:t xml:space="preserve"> Rotate 90 anticlockwise</w:t>
      </w:r>
    </w:p>
    <w:p w14:paraId="2D1278D0" w14:textId="5B94053F" w:rsidR="006610F2" w:rsidRDefault="00D87283">
      <w:pPr>
        <w:spacing w:line="240" w:lineRule="auto"/>
        <w:rPr>
          <w:rFonts w:ascii="Courier New" w:eastAsia="Courier New" w:hAnsi="Courier New" w:cs="Courier New"/>
        </w:rPr>
      </w:pPr>
      <w:r>
        <w:rPr>
          <w:rFonts w:ascii="Courier New" w:eastAsia="Courier New" w:hAnsi="Courier New" w:cs="Courier New"/>
        </w:rPr>
        <w:t>; End Pickup Location X =======================</w:t>
      </w:r>
    </w:p>
    <w:p w14:paraId="0F01E056" w14:textId="589A1E32" w:rsidR="006610F2" w:rsidRDefault="00D87283">
      <w:pPr>
        <w:spacing w:line="240" w:lineRule="auto"/>
        <w:rPr>
          <w:rFonts w:ascii="Courier New" w:eastAsia="Courier New" w:hAnsi="Courier New" w:cs="Courier New"/>
        </w:rPr>
      </w:pPr>
      <w:r>
        <w:rPr>
          <w:rFonts w:ascii="Courier New" w:eastAsia="Courier New" w:hAnsi="Courier New" w:cs="Courier New"/>
        </w:rPr>
        <w:t>; Start Pickup Location Y ======================</w:t>
      </w:r>
    </w:p>
    <w:p w14:paraId="5608088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t>
      </w:r>
      <w:proofErr w:type="gramEnd"/>
      <w:r>
        <w:rPr>
          <w:rFonts w:ascii="Courier New" w:eastAsia="Courier New" w:hAnsi="Courier New" w:cs="Courier New"/>
        </w:rPr>
        <w:t xml:space="preserve"> Now the bot is at the correct X value for Pickup.</w:t>
      </w:r>
    </w:p>
    <w:p w14:paraId="0D3CE3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Move it along Y</w:t>
      </w:r>
    </w:p>
    <w:p w14:paraId="73F98D5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p>
    <w:p w14:paraId="47AF5D7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2DA0FCE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141270D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227F18C2" w14:textId="77777777" w:rsidR="006610F2" w:rsidRDefault="006610F2">
      <w:pPr>
        <w:spacing w:line="240" w:lineRule="auto"/>
        <w:rPr>
          <w:rFonts w:ascii="Courier New" w:eastAsia="Courier New" w:hAnsi="Courier New" w:cs="Courier New"/>
        </w:rPr>
      </w:pPr>
    </w:p>
    <w:p w14:paraId="00E5969C" w14:textId="77777777" w:rsidR="006610F2" w:rsidRDefault="006610F2">
      <w:pPr>
        <w:spacing w:line="240" w:lineRule="auto"/>
        <w:rPr>
          <w:rFonts w:ascii="Courier New" w:eastAsia="Courier New" w:hAnsi="Courier New" w:cs="Courier New"/>
        </w:rPr>
      </w:pPr>
    </w:p>
    <w:p w14:paraId="02CF80C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Y1</w:t>
      </w:r>
    </w:p>
    <w:p w14:paraId="6D8BAB7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223E6F9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ab/>
        <w:t>SUB</w:t>
      </w:r>
      <w:r>
        <w:rPr>
          <w:rFonts w:ascii="Courier New" w:eastAsia="Courier New" w:hAnsi="Courier New" w:cs="Courier New"/>
        </w:rPr>
        <w:tab/>
      </w:r>
      <w:r>
        <w:rPr>
          <w:rFonts w:ascii="Courier New" w:eastAsia="Courier New" w:hAnsi="Courier New" w:cs="Courier New"/>
        </w:rPr>
        <w:tab/>
        <w:t>CurY</w:t>
      </w:r>
    </w:p>
    <w:p w14:paraId="504B3C7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715C31F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78F5D78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MOVEYF</w:t>
      </w:r>
    </w:p>
    <w:p w14:paraId="0A5A273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MOVEYR</w:t>
      </w:r>
    </w:p>
    <w:p w14:paraId="7CE40D9A" w14:textId="06F6F966" w:rsidR="006610F2" w:rsidRDefault="00D87283">
      <w:pPr>
        <w:spacing w:line="240" w:lineRule="auto"/>
        <w:rPr>
          <w:rFonts w:ascii="Courier New" w:eastAsia="Courier New" w:hAnsi="Courier New" w:cs="Courier New"/>
        </w:rPr>
      </w:pPr>
      <w:r>
        <w:rPr>
          <w:rFonts w:ascii="Courier New" w:eastAsia="Courier New" w:hAnsi="Courier New" w:cs="Courier New"/>
        </w:rPr>
        <w:tab/>
        <w:t>JZERO</w:t>
      </w:r>
      <w:r>
        <w:rPr>
          <w:rFonts w:ascii="Courier New" w:eastAsia="Courier New" w:hAnsi="Courier New" w:cs="Courier New"/>
        </w:rPr>
        <w:tab/>
        <w:t>PICKY</w:t>
      </w:r>
    </w:p>
    <w:p w14:paraId="53EAC77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MOVEYF:</w:t>
      </w:r>
    </w:p>
    <w:p w14:paraId="70F2866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FMedium</w:t>
      </w:r>
    </w:p>
    <w:p w14:paraId="231A1DE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3BF987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TurnConst</w:t>
      </w:r>
    </w:p>
    <w:p w14:paraId="6EE2349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7709977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4603C89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1A33B4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4C951D2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MOVEYF</w:t>
      </w:r>
    </w:p>
    <w:p w14:paraId="41E662D9" w14:textId="4BCA7E6B"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PICKY</w:t>
      </w:r>
      <w:r>
        <w:rPr>
          <w:rFonts w:ascii="Courier New" w:eastAsia="Courier New" w:hAnsi="Courier New" w:cs="Courier New"/>
        </w:rPr>
        <w:tab/>
      </w:r>
    </w:p>
    <w:p w14:paraId="3E6B069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MOVEYR:</w:t>
      </w:r>
    </w:p>
    <w:p w14:paraId="2AE9581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54E5B79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0BC0BCA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7C1301C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003718D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5CC0ADC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66D74B3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6C6D4D6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MOVEYR</w:t>
      </w:r>
    </w:p>
    <w:p w14:paraId="4ACCA388" w14:textId="3260A9D6"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PICKY</w:t>
      </w:r>
    </w:p>
    <w:p w14:paraId="27AA842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PICKY:</w:t>
      </w:r>
    </w:p>
    <w:p w14:paraId="539CADA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3CBE9F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77EE8F4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15FBFE5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Y1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Y value</w:t>
      </w:r>
    </w:p>
    <w:p w14:paraId="7F58741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CurY</w:t>
      </w:r>
      <w:r>
        <w:rPr>
          <w:rFonts w:ascii="Courier New" w:eastAsia="Courier New" w:hAnsi="Courier New" w:cs="Courier New"/>
        </w:rPr>
        <w:tab/>
      </w:r>
      <w:r>
        <w:rPr>
          <w:rFonts w:ascii="Courier New" w:eastAsia="Courier New" w:hAnsi="Courier New" w:cs="Courier New"/>
        </w:rPr>
        <w:tab/>
        <w:t>; Store new Y value</w:t>
      </w:r>
    </w:p>
    <w:p w14:paraId="4EE1AFF3" w14:textId="1D596A33"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STOP</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Stop the bot</w:t>
      </w:r>
    </w:p>
    <w:p w14:paraId="69019C40" w14:textId="0A4BE3D3" w:rsidR="006610F2" w:rsidRDefault="00D87283">
      <w:pPr>
        <w:spacing w:line="240" w:lineRule="auto"/>
        <w:rPr>
          <w:rFonts w:ascii="Courier New" w:eastAsia="Courier New" w:hAnsi="Courier New" w:cs="Courier New"/>
        </w:rPr>
      </w:pPr>
      <w:r>
        <w:rPr>
          <w:rFonts w:ascii="Courier New" w:eastAsia="Courier New" w:hAnsi="Courier New" w:cs="Courier New"/>
        </w:rPr>
        <w:t>; End Pickup Location Y ======================</w:t>
      </w:r>
      <w:r>
        <w:rPr>
          <w:rFonts w:ascii="Courier New" w:eastAsia="Courier New" w:hAnsi="Courier New" w:cs="Courier New"/>
        </w:rPr>
        <w:tab/>
      </w:r>
    </w:p>
    <w:p w14:paraId="52497507" w14:textId="1C6FB919"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PICKUP</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Tell base station, job has been picked up</w:t>
      </w:r>
    </w:p>
    <w:p w14:paraId="2CE70024" w14:textId="051CA457" w:rsidR="006610F2" w:rsidRDefault="00D87283">
      <w:pPr>
        <w:spacing w:line="240" w:lineRule="auto"/>
        <w:rPr>
          <w:rFonts w:ascii="Courier New" w:eastAsia="Courier New" w:hAnsi="Courier New" w:cs="Courier New"/>
        </w:rPr>
      </w:pPr>
      <w:r>
        <w:rPr>
          <w:rFonts w:ascii="Courier New" w:eastAsia="Courier New" w:hAnsi="Courier New" w:cs="Courier New"/>
        </w:rPr>
        <w:t>; Start Dropoff Location Y ====================</w:t>
      </w:r>
    </w:p>
    <w:p w14:paraId="34FD41F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72D969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1F30E6A8" w14:textId="36D9502F"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320D776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Y2</w:t>
      </w:r>
    </w:p>
    <w:p w14:paraId="49AB538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4CAF83E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CurY</w:t>
      </w:r>
    </w:p>
    <w:p w14:paraId="04653C4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3AC5F1B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56D7D53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MOVEYF2</w:t>
      </w:r>
    </w:p>
    <w:p w14:paraId="311BC55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MOVEYR2</w:t>
      </w:r>
    </w:p>
    <w:p w14:paraId="116DBDE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JZERO</w:t>
      </w:r>
      <w:r>
        <w:rPr>
          <w:rFonts w:ascii="Courier New" w:eastAsia="Courier New" w:hAnsi="Courier New" w:cs="Courier New"/>
        </w:rPr>
        <w:tab/>
        <w:t>DROPY</w:t>
      </w:r>
    </w:p>
    <w:p w14:paraId="3A1BC62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r>
    </w:p>
    <w:p w14:paraId="568C86B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r>
    </w:p>
    <w:p w14:paraId="681963E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MOVEYF2:</w:t>
      </w:r>
    </w:p>
    <w:p w14:paraId="3119DEE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FMedium</w:t>
      </w:r>
    </w:p>
    <w:p w14:paraId="4888D27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43FE8F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ab/>
        <w:t>ADD</w:t>
      </w:r>
      <w:r>
        <w:rPr>
          <w:rFonts w:ascii="Courier New" w:eastAsia="Courier New" w:hAnsi="Courier New" w:cs="Courier New"/>
        </w:rPr>
        <w:tab/>
      </w:r>
      <w:r>
        <w:rPr>
          <w:rFonts w:ascii="Courier New" w:eastAsia="Courier New" w:hAnsi="Courier New" w:cs="Courier New"/>
        </w:rPr>
        <w:tab/>
        <w:t>TurnConst</w:t>
      </w:r>
    </w:p>
    <w:p w14:paraId="17C5701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0C69849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47112A3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788E50A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06B834F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MOVEYF2</w:t>
      </w:r>
    </w:p>
    <w:p w14:paraId="38BB3A4F" w14:textId="48924E92"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DROPY</w:t>
      </w:r>
      <w:r>
        <w:rPr>
          <w:rFonts w:ascii="Courier New" w:eastAsia="Courier New" w:hAnsi="Courier New" w:cs="Courier New"/>
        </w:rPr>
        <w:tab/>
      </w:r>
    </w:p>
    <w:p w14:paraId="01B8CA6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MOVEYR2:</w:t>
      </w:r>
    </w:p>
    <w:p w14:paraId="2939CC3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295C9BC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60CFD49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201B756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5873D45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6EA7263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1D70EBF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10180A4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MOVEYR2</w:t>
      </w:r>
    </w:p>
    <w:p w14:paraId="31DFF47A" w14:textId="2FDD0172"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DROPY</w:t>
      </w:r>
    </w:p>
    <w:p w14:paraId="1F1E5371" w14:textId="4C8D340D" w:rsidR="006610F2" w:rsidRDefault="00D87283">
      <w:pPr>
        <w:spacing w:line="240" w:lineRule="auto"/>
        <w:rPr>
          <w:rFonts w:ascii="Courier New" w:eastAsia="Courier New" w:hAnsi="Courier New" w:cs="Courier New"/>
        </w:rPr>
      </w:pPr>
      <w:r>
        <w:rPr>
          <w:rFonts w:ascii="Courier New" w:eastAsia="Courier New" w:hAnsi="Courier New" w:cs="Courier New"/>
        </w:rPr>
        <w:t>DROPY:</w:t>
      </w:r>
    </w:p>
    <w:p w14:paraId="6973D6B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r>
      <w:proofErr w:type="gramStart"/>
      <w:r>
        <w:rPr>
          <w:rFonts w:ascii="Courier New" w:eastAsia="Courier New" w:hAnsi="Courier New" w:cs="Courier New"/>
        </w:rPr>
        <w:t>Y2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Update Y value</w:t>
      </w:r>
    </w:p>
    <w:p w14:paraId="1C00FAF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CurY</w:t>
      </w:r>
      <w:r>
        <w:rPr>
          <w:rFonts w:ascii="Courier New" w:eastAsia="Courier New" w:hAnsi="Courier New" w:cs="Courier New"/>
        </w:rPr>
        <w:tab/>
      </w:r>
      <w:r>
        <w:rPr>
          <w:rFonts w:ascii="Courier New" w:eastAsia="Courier New" w:hAnsi="Courier New" w:cs="Courier New"/>
        </w:rPr>
        <w:tab/>
        <w:t>; Store new Y value</w:t>
      </w:r>
    </w:p>
    <w:p w14:paraId="6CA83FA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0C9CAA86" w14:textId="6012B50E"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Rotate270</w:t>
      </w:r>
      <w:r>
        <w:rPr>
          <w:rFonts w:ascii="Courier New" w:eastAsia="Courier New" w:hAnsi="Courier New" w:cs="Courier New"/>
        </w:rPr>
        <w:tab/>
        <w:t>;</w:t>
      </w:r>
      <w:proofErr w:type="gramEnd"/>
      <w:r>
        <w:rPr>
          <w:rFonts w:ascii="Courier New" w:eastAsia="Courier New" w:hAnsi="Courier New" w:cs="Courier New"/>
        </w:rPr>
        <w:t xml:space="preserve"> Rotate 270 anticlockwise</w:t>
      </w:r>
    </w:p>
    <w:p w14:paraId="38ED00B0" w14:textId="48B8CE39" w:rsidR="006610F2" w:rsidRDefault="00D87283">
      <w:pPr>
        <w:spacing w:line="240" w:lineRule="auto"/>
        <w:rPr>
          <w:rFonts w:ascii="Courier New" w:eastAsia="Courier New" w:hAnsi="Courier New" w:cs="Courier New"/>
        </w:rPr>
      </w:pPr>
      <w:r>
        <w:rPr>
          <w:rFonts w:ascii="Courier New" w:eastAsia="Courier New" w:hAnsi="Courier New" w:cs="Courier New"/>
        </w:rPr>
        <w:t>; End Dropoff Location Y =======================</w:t>
      </w:r>
    </w:p>
    <w:p w14:paraId="7617D769" w14:textId="74CC4F60" w:rsidR="006610F2" w:rsidRDefault="00D87283">
      <w:pPr>
        <w:spacing w:line="240" w:lineRule="auto"/>
        <w:rPr>
          <w:rFonts w:ascii="Courier New" w:eastAsia="Courier New" w:hAnsi="Courier New" w:cs="Courier New"/>
        </w:rPr>
      </w:pPr>
      <w:r>
        <w:rPr>
          <w:rFonts w:ascii="Courier New" w:eastAsia="Courier New" w:hAnsi="Courier New" w:cs="Courier New"/>
        </w:rPr>
        <w:t>; Start Dropoff Location - X =================</w:t>
      </w:r>
    </w:p>
    <w:p w14:paraId="0BAFCBF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p>
    <w:p w14:paraId="723056B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437C573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6DFA1D36" w14:textId="5D0DFA94"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r>
        <w:rPr>
          <w:rFonts w:ascii="Courier New" w:eastAsia="Courier New" w:hAnsi="Courier New" w:cs="Courier New"/>
        </w:rPr>
        <w:tab/>
      </w:r>
    </w:p>
    <w:p w14:paraId="2F3F9FC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p>
    <w:p w14:paraId="36E12BD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775BF12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CurX</w:t>
      </w:r>
    </w:p>
    <w:p w14:paraId="1D3F76C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26BBA14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07261D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MOVEXR2</w:t>
      </w:r>
    </w:p>
    <w:p w14:paraId="4B4EC811" w14:textId="7C52DE66"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DROPX</w:t>
      </w:r>
      <w:r>
        <w:rPr>
          <w:rFonts w:ascii="Courier New" w:eastAsia="Courier New" w:hAnsi="Courier New" w:cs="Courier New"/>
        </w:rPr>
        <w:tab/>
      </w:r>
    </w:p>
    <w:p w14:paraId="285E0B9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MOVEXR2:</w:t>
      </w:r>
    </w:p>
    <w:p w14:paraId="3AF0854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3835458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6EB89B3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48B0D4C9" w14:textId="156B74D0" w:rsidR="006610F2" w:rsidRDefault="00D87283" w:rsidP="00D56794">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42DFF93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2567899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1015656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1FE0FA1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MOVEXR2</w:t>
      </w:r>
    </w:p>
    <w:p w14:paraId="58B8EB6B" w14:textId="122AD8B5"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DROPX</w:t>
      </w:r>
    </w:p>
    <w:p w14:paraId="492C43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DROPX:</w:t>
      </w:r>
    </w:p>
    <w:p w14:paraId="4218525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3A1B5EB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470CA80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4B962A4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X value</w:t>
      </w:r>
    </w:p>
    <w:p w14:paraId="5AE169B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CurX</w:t>
      </w:r>
      <w:r>
        <w:rPr>
          <w:rFonts w:ascii="Courier New" w:eastAsia="Courier New" w:hAnsi="Courier New" w:cs="Courier New"/>
        </w:rPr>
        <w:tab/>
      </w:r>
      <w:r>
        <w:rPr>
          <w:rFonts w:ascii="Courier New" w:eastAsia="Courier New" w:hAnsi="Courier New" w:cs="Courier New"/>
        </w:rPr>
        <w:tab/>
        <w:t>; Store new X value</w:t>
      </w:r>
    </w:p>
    <w:p w14:paraId="7B7CB60A" w14:textId="6FA76058"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STOP</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Stop the bot</w:t>
      </w:r>
    </w:p>
    <w:p w14:paraId="69099BAD" w14:textId="0327FEA4" w:rsidR="006610F2" w:rsidRDefault="00D87283">
      <w:pPr>
        <w:spacing w:line="240" w:lineRule="auto"/>
        <w:rPr>
          <w:rFonts w:ascii="Courier New" w:eastAsia="Courier New" w:hAnsi="Courier New" w:cs="Courier New"/>
        </w:rPr>
      </w:pPr>
      <w:r>
        <w:rPr>
          <w:rFonts w:ascii="Courier New" w:eastAsia="Courier New" w:hAnsi="Courier New" w:cs="Courier New"/>
        </w:rPr>
        <w:lastRenderedPageBreak/>
        <w:t>; End Dropoff Location X =======================</w:t>
      </w:r>
    </w:p>
    <w:p w14:paraId="30A61DA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DROPOFF</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Tell base station, job has been dropped off</w:t>
      </w:r>
    </w:p>
    <w:p w14:paraId="08065D9C" w14:textId="04B3D0E2"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7741E07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STOP:</w:t>
      </w:r>
    </w:p>
    <w:p w14:paraId="354C46C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4A44710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3EB1C60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4505FC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WaitHalf</w:t>
      </w:r>
    </w:p>
    <w:p w14:paraId="3681367E" w14:textId="05C522C7"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161449F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Rotate90:</w:t>
      </w:r>
    </w:p>
    <w:p w14:paraId="2365E8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RSlow</w:t>
      </w:r>
    </w:p>
    <w:p w14:paraId="179E5EF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31AF294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FSlow</w:t>
      </w:r>
    </w:p>
    <w:p w14:paraId="27CFCEC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6A3B97E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THETA</w:t>
      </w:r>
    </w:p>
    <w:p w14:paraId="0B3F784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1CF6CD5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Deg90</w:t>
      </w:r>
    </w:p>
    <w:p w14:paraId="4330FC6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49505EF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JNEG </w:t>
      </w:r>
      <w:r>
        <w:rPr>
          <w:rFonts w:ascii="Courier New" w:eastAsia="Courier New" w:hAnsi="Courier New" w:cs="Courier New"/>
        </w:rPr>
        <w:tab/>
        <w:t>Rotate90</w:t>
      </w:r>
    </w:p>
    <w:p w14:paraId="79BEFABB" w14:textId="76D3E96F"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p>
    <w:p w14:paraId="2EA5CA9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Rotate902:</w:t>
      </w:r>
    </w:p>
    <w:p w14:paraId="29593FF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RSlow</w:t>
      </w:r>
    </w:p>
    <w:p w14:paraId="5FF6F8E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20B6EB5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FSlow</w:t>
      </w:r>
    </w:p>
    <w:p w14:paraId="247032E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7F5D221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THETA</w:t>
      </w:r>
    </w:p>
    <w:p w14:paraId="32F13D8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6BD1F2A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Deg902</w:t>
      </w:r>
    </w:p>
    <w:p w14:paraId="7056DA9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4F0DB33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JNEG </w:t>
      </w:r>
      <w:r>
        <w:rPr>
          <w:rFonts w:ascii="Courier New" w:eastAsia="Courier New" w:hAnsi="Courier New" w:cs="Courier New"/>
        </w:rPr>
        <w:tab/>
        <w:t>Rotate902</w:t>
      </w:r>
    </w:p>
    <w:p w14:paraId="78E1CF62" w14:textId="6E9319B3"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09DDDB7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Rotate270:</w:t>
      </w:r>
    </w:p>
    <w:p w14:paraId="1F39174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RSlow</w:t>
      </w:r>
    </w:p>
    <w:p w14:paraId="6C3E0D3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238D4FA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FSlow</w:t>
      </w:r>
    </w:p>
    <w:p w14:paraId="7F3538F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37D8502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THETA</w:t>
      </w:r>
    </w:p>
    <w:p w14:paraId="0086AC2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4987F7F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Deg270</w:t>
      </w:r>
    </w:p>
    <w:p w14:paraId="003F97D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22B1F13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 xml:space="preserve">JNEG </w:t>
      </w:r>
      <w:r>
        <w:rPr>
          <w:rFonts w:ascii="Courier New" w:eastAsia="Courier New" w:hAnsi="Courier New" w:cs="Courier New"/>
        </w:rPr>
        <w:tab/>
        <w:t>Rotate270</w:t>
      </w:r>
    </w:p>
    <w:p w14:paraId="2BC4476F" w14:textId="1C4DCA09"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23F533E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r>
    </w:p>
    <w:p w14:paraId="10D5292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PICKUP:</w:t>
      </w:r>
    </w:p>
    <w:p w14:paraId="5C9920F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PICKVAL</w:t>
      </w:r>
      <w:r>
        <w:rPr>
          <w:rFonts w:ascii="Courier New" w:eastAsia="Courier New" w:hAnsi="Courier New" w:cs="Courier New"/>
        </w:rPr>
        <w:tab/>
      </w:r>
      <w:r>
        <w:rPr>
          <w:rFonts w:ascii="Courier New" w:eastAsia="Courier New" w:hAnsi="Courier New" w:cs="Courier New"/>
        </w:rPr>
        <w:tab/>
        <w:t>; Load value to send</w:t>
      </w:r>
    </w:p>
    <w:p w14:paraId="7991EB4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Add specific job number</w:t>
      </w:r>
    </w:p>
    <w:p w14:paraId="6DFD182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2194841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599BF37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response from UART</w:t>
      </w:r>
    </w:p>
    <w:p w14:paraId="4ED8144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3856BCF2" w14:textId="659FC042"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729B5BA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47E2EDF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BeepWait3</w:t>
      </w:r>
      <w:r>
        <w:rPr>
          <w:rFonts w:ascii="Courier New" w:eastAsia="Courier New" w:hAnsi="Courier New" w:cs="Courier New"/>
        </w:rPr>
        <w:tab/>
        <w:t>;</w:t>
      </w:r>
      <w:proofErr w:type="gramEnd"/>
      <w:r>
        <w:rPr>
          <w:rFonts w:ascii="Courier New" w:eastAsia="Courier New" w:hAnsi="Courier New" w:cs="Courier New"/>
        </w:rPr>
        <w:t xml:space="preserve"> Wait and beep for 3 seconds</w:t>
      </w:r>
    </w:p>
    <w:p w14:paraId="0A36BDCC" w14:textId="7EB2C81C"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p>
    <w:p w14:paraId="711BF18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DROPOFF:</w:t>
      </w:r>
    </w:p>
    <w:p w14:paraId="580CDD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DROPVAL</w:t>
      </w:r>
      <w:r>
        <w:rPr>
          <w:rFonts w:ascii="Courier New" w:eastAsia="Courier New" w:hAnsi="Courier New" w:cs="Courier New"/>
        </w:rPr>
        <w:tab/>
      </w:r>
      <w:r>
        <w:rPr>
          <w:rFonts w:ascii="Courier New" w:eastAsia="Courier New" w:hAnsi="Courier New" w:cs="Courier New"/>
        </w:rPr>
        <w:tab/>
        <w:t>; Load value to send</w:t>
      </w:r>
    </w:p>
    <w:p w14:paraId="008BC0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0C632C5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INUART0</w:t>
      </w:r>
    </w:p>
    <w:p w14:paraId="53A7AA7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response from UART</w:t>
      </w:r>
    </w:p>
    <w:p w14:paraId="62428AE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67DBB2E6" w14:textId="2B12E5FA"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726B05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1ED0AFEE" w14:textId="0EFB5E35" w:rsidR="006610F2" w:rsidRDefault="00D8728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;CALL</w:t>
      </w:r>
      <w:proofErr w:type="gramEnd"/>
      <w:r>
        <w:rPr>
          <w:rFonts w:ascii="Courier New" w:eastAsia="Courier New" w:hAnsi="Courier New" w:cs="Courier New"/>
        </w:rPr>
        <w:tab/>
        <w:t>INUART0</w:t>
      </w:r>
      <w:r>
        <w:rPr>
          <w:rFonts w:ascii="Courier New" w:eastAsia="Courier New" w:hAnsi="Courier New" w:cs="Courier New"/>
        </w:rPr>
        <w:tab/>
      </w:r>
      <w:r>
        <w:rPr>
          <w:rFonts w:ascii="Courier New" w:eastAsia="Courier New" w:hAnsi="Courier New" w:cs="Courier New"/>
        </w:rPr>
        <w:tab/>
        <w:t>; Wait until data is cleared</w:t>
      </w:r>
    </w:p>
    <w:p w14:paraId="46F9F70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BeepWait3</w:t>
      </w:r>
      <w:r>
        <w:rPr>
          <w:rFonts w:ascii="Courier New" w:eastAsia="Courier New" w:hAnsi="Courier New" w:cs="Courier New"/>
        </w:rPr>
        <w:tab/>
        <w:t>;</w:t>
      </w:r>
      <w:proofErr w:type="gramEnd"/>
      <w:r>
        <w:rPr>
          <w:rFonts w:ascii="Courier New" w:eastAsia="Courier New" w:hAnsi="Courier New" w:cs="Courier New"/>
        </w:rPr>
        <w:t xml:space="preserve"> Wait and beep for 3 seconds</w:t>
      </w:r>
    </w:p>
    <w:p w14:paraId="5E3FD0DC" w14:textId="1A2A178F"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513C775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GOHOME:</w:t>
      </w:r>
    </w:p>
    <w:p w14:paraId="011E667F" w14:textId="5BD68531" w:rsidR="006610F2" w:rsidRDefault="00D87283">
      <w:pPr>
        <w:spacing w:line="240" w:lineRule="auto"/>
        <w:rPr>
          <w:rFonts w:ascii="Courier New" w:eastAsia="Courier New" w:hAnsi="Courier New" w:cs="Courier New"/>
        </w:rPr>
      </w:pPr>
      <w:r>
        <w:rPr>
          <w:rFonts w:ascii="Courier New" w:eastAsia="Courier New" w:hAnsi="Courier New" w:cs="Courier New"/>
        </w:rPr>
        <w:t>; Get Ready to go back to (1,1)</w:t>
      </w:r>
    </w:p>
    <w:p w14:paraId="064EB6C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14C7DE2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51873EEF" w14:textId="2B0C94F6"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4C862ED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p>
    <w:p w14:paraId="52C0BE8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475A56F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CurX</w:t>
      </w:r>
    </w:p>
    <w:p w14:paraId="6FC77A0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52A23EA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354994B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HOMEXR</w:t>
      </w:r>
    </w:p>
    <w:p w14:paraId="7DC4D515" w14:textId="5EA65B1B"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HOMEX</w:t>
      </w:r>
      <w:r>
        <w:rPr>
          <w:rFonts w:ascii="Courier New" w:eastAsia="Courier New" w:hAnsi="Courier New" w:cs="Courier New"/>
        </w:rPr>
        <w:tab/>
      </w:r>
    </w:p>
    <w:p w14:paraId="032F946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HOMEXR:</w:t>
      </w:r>
    </w:p>
    <w:p w14:paraId="535CB3A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2664895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79F511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49ABD3A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5FE47EC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5BE02D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422FEB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435C4E4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HOMEXR</w:t>
      </w:r>
    </w:p>
    <w:p w14:paraId="1D16579D" w14:textId="2F020C40"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HOMEX</w:t>
      </w:r>
    </w:p>
    <w:p w14:paraId="7D2BE1A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HOMEX:</w:t>
      </w:r>
      <w:r>
        <w:rPr>
          <w:rFonts w:ascii="Courier New" w:eastAsia="Courier New" w:hAnsi="Courier New" w:cs="Courier New"/>
        </w:rPr>
        <w:tab/>
      </w:r>
    </w:p>
    <w:p w14:paraId="177C7F5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1E2CEA0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X value</w:t>
      </w:r>
    </w:p>
    <w:p w14:paraId="3C1A800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CurX</w:t>
      </w:r>
      <w:r>
        <w:rPr>
          <w:rFonts w:ascii="Courier New" w:eastAsia="Courier New" w:hAnsi="Courier New" w:cs="Courier New"/>
        </w:rPr>
        <w:tab/>
      </w:r>
      <w:r>
        <w:rPr>
          <w:rFonts w:ascii="Courier New" w:eastAsia="Courier New" w:hAnsi="Courier New" w:cs="Courier New"/>
        </w:rPr>
        <w:tab/>
        <w:t>; Store new X value</w:t>
      </w:r>
    </w:p>
    <w:p w14:paraId="5FAD9D6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Rotate902</w:t>
      </w:r>
      <w:r>
        <w:rPr>
          <w:rFonts w:ascii="Courier New" w:eastAsia="Courier New" w:hAnsi="Courier New" w:cs="Courier New"/>
        </w:rPr>
        <w:tab/>
        <w:t>; Rotate 90 anticlockwise</w:t>
      </w:r>
    </w:p>
    <w:p w14:paraId="227D2A2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36C5EB10" w14:textId="77777777" w:rsidR="006610F2" w:rsidRDefault="006610F2">
      <w:pPr>
        <w:spacing w:line="240" w:lineRule="auto"/>
        <w:rPr>
          <w:rFonts w:ascii="Courier New" w:eastAsia="Courier New" w:hAnsi="Courier New" w:cs="Courier New"/>
        </w:rPr>
      </w:pPr>
    </w:p>
    <w:p w14:paraId="61D78BB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Now the bot is at (1,N)</w:t>
      </w:r>
    </w:p>
    <w:p w14:paraId="2516FF1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RESETODO</w:t>
      </w:r>
    </w:p>
    <w:p w14:paraId="7E43C2A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Zero</w:t>
      </w:r>
    </w:p>
    <w:p w14:paraId="059D2DC3" w14:textId="7C9CCD3C"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79F13A2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One</w:t>
      </w:r>
    </w:p>
    <w:p w14:paraId="3650B95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SSEG1</w:t>
      </w:r>
    </w:p>
    <w:p w14:paraId="51E424D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CurY</w:t>
      </w:r>
    </w:p>
    <w:p w14:paraId="38660FD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MULT</w:t>
      </w:r>
      <w:r>
        <w:rPr>
          <w:rFonts w:ascii="Courier New" w:eastAsia="Courier New" w:hAnsi="Courier New" w:cs="Courier New"/>
        </w:rPr>
        <w:tab/>
        <w:t>TwoFeet</w:t>
      </w:r>
    </w:p>
    <w:p w14:paraId="3E7A8C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Temp</w:t>
      </w:r>
    </w:p>
    <w:p w14:paraId="7E75FC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HOMEYR</w:t>
      </w:r>
    </w:p>
    <w:p w14:paraId="08E5797E" w14:textId="267A7CC5"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HOMEY</w:t>
      </w:r>
      <w:r>
        <w:rPr>
          <w:rFonts w:ascii="Courier New" w:eastAsia="Courier New" w:hAnsi="Courier New" w:cs="Courier New"/>
        </w:rPr>
        <w:tab/>
      </w:r>
    </w:p>
    <w:p w14:paraId="6672948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HOMEYR:</w:t>
      </w:r>
    </w:p>
    <w:p w14:paraId="54B8593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RMedium</w:t>
      </w:r>
    </w:p>
    <w:p w14:paraId="3F43042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LVELCMD</w:t>
      </w:r>
    </w:p>
    <w:p w14:paraId="0902DAA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TurnConst2</w:t>
      </w:r>
    </w:p>
    <w:p w14:paraId="4D8A2E8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RVELCMD</w:t>
      </w:r>
    </w:p>
    <w:p w14:paraId="4926C07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XPOS</w:t>
      </w:r>
    </w:p>
    <w:p w14:paraId="6EB15DA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Temp</w:t>
      </w:r>
    </w:p>
    <w:p w14:paraId="2562CF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SSEG2</w:t>
      </w:r>
    </w:p>
    <w:p w14:paraId="5AB0B10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HOMEYR</w:t>
      </w:r>
    </w:p>
    <w:p w14:paraId="5999CAD1" w14:textId="441162B7" w:rsidR="006610F2" w:rsidRDefault="00D87283">
      <w:pPr>
        <w:spacing w:line="240" w:lineRule="auto"/>
        <w:rPr>
          <w:rFonts w:ascii="Courier New" w:eastAsia="Courier New" w:hAnsi="Courier New" w:cs="Courier New"/>
        </w:rPr>
      </w:pPr>
      <w:r>
        <w:rPr>
          <w:rFonts w:ascii="Courier New" w:eastAsia="Courier New" w:hAnsi="Courier New" w:cs="Courier New"/>
        </w:rPr>
        <w:tab/>
        <w:t>JUMP</w:t>
      </w:r>
      <w:r>
        <w:rPr>
          <w:rFonts w:ascii="Courier New" w:eastAsia="Courier New" w:hAnsi="Courier New" w:cs="Courier New"/>
        </w:rPr>
        <w:tab/>
        <w:t>HOMEY</w:t>
      </w:r>
    </w:p>
    <w:p w14:paraId="7C06A34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HOMEY:</w:t>
      </w:r>
      <w:r>
        <w:rPr>
          <w:rFonts w:ascii="Courier New" w:eastAsia="Courier New" w:hAnsi="Courier New" w:cs="Courier New"/>
        </w:rPr>
        <w:tab/>
      </w:r>
    </w:p>
    <w:p w14:paraId="25B264C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14:paraId="47D046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Y1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Update Y value</w:t>
      </w:r>
    </w:p>
    <w:p w14:paraId="1C2BEA7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STORE</w:t>
      </w:r>
      <w:r>
        <w:rPr>
          <w:rFonts w:ascii="Courier New" w:eastAsia="Courier New" w:hAnsi="Courier New" w:cs="Courier New"/>
        </w:rPr>
        <w:tab/>
        <w:t>CurY</w:t>
      </w:r>
      <w:r>
        <w:rPr>
          <w:rFonts w:ascii="Courier New" w:eastAsia="Courier New" w:hAnsi="Courier New" w:cs="Courier New"/>
        </w:rPr>
        <w:tab/>
      </w:r>
      <w:r>
        <w:rPr>
          <w:rFonts w:ascii="Courier New" w:eastAsia="Courier New" w:hAnsi="Courier New" w:cs="Courier New"/>
        </w:rPr>
        <w:tab/>
        <w:t>; Store new Y value</w:t>
      </w:r>
    </w:p>
    <w:p w14:paraId="4CB275CF" w14:textId="567DAE36"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STOP</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Stop the bot</w:t>
      </w:r>
    </w:p>
    <w:p w14:paraId="4625ACD2" w14:textId="2E913D1D"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2E63D6B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INUART1:</w:t>
      </w:r>
    </w:p>
    <w:p w14:paraId="47322AC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USTB</w:t>
      </w:r>
    </w:p>
    <w:p w14:paraId="6AA053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SUB</w:t>
      </w:r>
      <w:r>
        <w:rPr>
          <w:rFonts w:ascii="Courier New" w:eastAsia="Courier New" w:hAnsi="Courier New" w:cs="Courier New"/>
        </w:rPr>
        <w:tab/>
      </w:r>
      <w:r>
        <w:rPr>
          <w:rFonts w:ascii="Courier New" w:eastAsia="Courier New" w:hAnsi="Courier New" w:cs="Courier New"/>
        </w:rPr>
        <w:tab/>
        <w:t>One</w:t>
      </w:r>
    </w:p>
    <w:p w14:paraId="23A5119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INUART1</w:t>
      </w:r>
    </w:p>
    <w:p w14:paraId="0E9F9E1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INUART1</w:t>
      </w:r>
    </w:p>
    <w:p w14:paraId="1C8013C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UART</w:t>
      </w:r>
    </w:p>
    <w:p w14:paraId="78844B3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AND</w:t>
      </w:r>
      <w:r>
        <w:rPr>
          <w:rFonts w:ascii="Courier New" w:eastAsia="Courier New" w:hAnsi="Courier New" w:cs="Courier New"/>
        </w:rPr>
        <w:tab/>
      </w:r>
      <w:r>
        <w:rPr>
          <w:rFonts w:ascii="Courier New" w:eastAsia="Courier New" w:hAnsi="Courier New" w:cs="Courier New"/>
        </w:rPr>
        <w:tab/>
        <w:t>FIXIN</w:t>
      </w:r>
    </w:p>
    <w:p w14:paraId="6AEF7A00" w14:textId="14E23FCE"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00284D5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INUART0:</w:t>
      </w:r>
    </w:p>
    <w:p w14:paraId="252B8F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IN</w:t>
      </w:r>
      <w:r>
        <w:rPr>
          <w:rFonts w:ascii="Courier New" w:eastAsia="Courier New" w:hAnsi="Courier New" w:cs="Courier New"/>
        </w:rPr>
        <w:tab/>
      </w:r>
      <w:r>
        <w:rPr>
          <w:rFonts w:ascii="Courier New" w:eastAsia="Courier New" w:hAnsi="Courier New" w:cs="Courier New"/>
        </w:rPr>
        <w:tab/>
        <w:t>USTB</w:t>
      </w:r>
    </w:p>
    <w:p w14:paraId="131E588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JNEG</w:t>
      </w:r>
      <w:r>
        <w:rPr>
          <w:rFonts w:ascii="Courier New" w:eastAsia="Courier New" w:hAnsi="Courier New" w:cs="Courier New"/>
        </w:rPr>
        <w:tab/>
        <w:t>INUART0</w:t>
      </w:r>
    </w:p>
    <w:p w14:paraId="0E37FB9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JPOS</w:t>
      </w:r>
      <w:r>
        <w:rPr>
          <w:rFonts w:ascii="Courier New" w:eastAsia="Courier New" w:hAnsi="Courier New" w:cs="Courier New"/>
        </w:rPr>
        <w:tab/>
        <w:t>INUART0</w:t>
      </w:r>
    </w:p>
    <w:p w14:paraId="1C6D16D4" w14:textId="2868B9DC"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p>
    <w:p w14:paraId="2011862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Used for testing purposes only</w:t>
      </w:r>
    </w:p>
    <w:p w14:paraId="5B54566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FORGETME:</w:t>
      </w:r>
    </w:p>
    <w:p w14:paraId="4D840EF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LOAD</w:t>
      </w:r>
      <w:r>
        <w:rPr>
          <w:rFonts w:ascii="Courier New" w:eastAsia="Courier New" w:hAnsi="Courier New" w:cs="Courier New"/>
        </w:rPr>
        <w:tab/>
        <w:t>FRGTVAL</w:t>
      </w:r>
      <w:r>
        <w:rPr>
          <w:rFonts w:ascii="Courier New" w:eastAsia="Courier New" w:hAnsi="Courier New" w:cs="Courier New"/>
        </w:rPr>
        <w:tab/>
      </w:r>
      <w:r>
        <w:rPr>
          <w:rFonts w:ascii="Courier New" w:eastAsia="Courier New" w:hAnsi="Courier New" w:cs="Courier New"/>
        </w:rPr>
        <w:tab/>
        <w:t>; Load value to send</w:t>
      </w:r>
    </w:p>
    <w:p w14:paraId="5E3E767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OUT</w:t>
      </w:r>
      <w:r>
        <w:rPr>
          <w:rFonts w:ascii="Courier New" w:eastAsia="Courier New" w:hAnsi="Courier New" w:cs="Courier New"/>
        </w:rPr>
        <w:tab/>
      </w:r>
      <w:r>
        <w:rPr>
          <w:rFonts w:ascii="Courier New" w:eastAsia="Courier New" w:hAnsi="Courier New" w:cs="Courier New"/>
        </w:rPr>
        <w:tab/>
        <w:t>UART</w:t>
      </w:r>
      <w:r>
        <w:rPr>
          <w:rFonts w:ascii="Courier New" w:eastAsia="Courier New" w:hAnsi="Courier New" w:cs="Courier New"/>
        </w:rPr>
        <w:tab/>
      </w:r>
      <w:r>
        <w:rPr>
          <w:rFonts w:ascii="Courier New" w:eastAsia="Courier New" w:hAnsi="Courier New" w:cs="Courier New"/>
        </w:rPr>
        <w:tab/>
        <w:t>; Send to UART</w:t>
      </w:r>
    </w:p>
    <w:p w14:paraId="1D5291B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t>INUART1</w:t>
      </w:r>
      <w:r>
        <w:rPr>
          <w:rFonts w:ascii="Courier New" w:eastAsia="Courier New" w:hAnsi="Courier New" w:cs="Courier New"/>
        </w:rPr>
        <w:tab/>
      </w:r>
      <w:r>
        <w:rPr>
          <w:rFonts w:ascii="Courier New" w:eastAsia="Courier New" w:hAnsi="Courier New" w:cs="Courier New"/>
        </w:rPr>
        <w:tab/>
        <w:t>; Receive data from UART</w:t>
      </w:r>
    </w:p>
    <w:p w14:paraId="7134DAD4" w14:textId="5644DF4F"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INUART0</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Wait until data is cleared</w:t>
      </w:r>
    </w:p>
    <w:p w14:paraId="13BBF4A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b/>
        <w:t>CALL</w:t>
      </w:r>
      <w:r>
        <w:rPr>
          <w:rFonts w:ascii="Courier New" w:eastAsia="Courier New" w:hAnsi="Courier New" w:cs="Courier New"/>
        </w:rPr>
        <w:tab/>
      </w:r>
      <w:proofErr w:type="gramStart"/>
      <w:r>
        <w:rPr>
          <w:rFonts w:ascii="Courier New" w:eastAsia="Courier New" w:hAnsi="Courier New" w:cs="Courier New"/>
        </w:rPr>
        <w:t>INUART1</w:t>
      </w:r>
      <w:r>
        <w:rPr>
          <w:rFonts w:ascii="Courier New" w:eastAsia="Courier New" w:hAnsi="Courier New" w:cs="Courier New"/>
        </w:rPr>
        <w:tab/>
      </w:r>
      <w:r>
        <w:rPr>
          <w:rFonts w:ascii="Courier New" w:eastAsia="Courier New" w:hAnsi="Courier New" w:cs="Courier New"/>
        </w:rPr>
        <w:tab/>
        <w:t>;</w:t>
      </w:r>
      <w:proofErr w:type="gramEnd"/>
      <w:r>
        <w:rPr>
          <w:rFonts w:ascii="Courier New" w:eastAsia="Courier New" w:hAnsi="Courier New" w:cs="Courier New"/>
        </w:rPr>
        <w:t xml:space="preserve"> Receive checksum from UART</w:t>
      </w:r>
    </w:p>
    <w:p w14:paraId="42306126" w14:textId="2B37BBC8" w:rsidR="006610F2" w:rsidRDefault="00D87283">
      <w:pPr>
        <w:spacing w:line="240" w:lineRule="auto"/>
        <w:rPr>
          <w:rFonts w:ascii="Courier New" w:eastAsia="Courier New" w:hAnsi="Courier New" w:cs="Courier New"/>
        </w:rPr>
      </w:pPr>
      <w:r>
        <w:rPr>
          <w:rFonts w:ascii="Courier New" w:eastAsia="Courier New" w:hAnsi="Courier New" w:cs="Courier New"/>
        </w:rPr>
        <w:tab/>
        <w:t>RETURN</w:t>
      </w:r>
      <w:r>
        <w:rPr>
          <w:rFonts w:ascii="Courier New" w:eastAsia="Courier New" w:hAnsi="Courier New" w:cs="Courier New"/>
        </w:rPr>
        <w:tab/>
      </w:r>
      <w:r>
        <w:rPr>
          <w:rFonts w:ascii="Courier New" w:eastAsia="Courier New" w:hAnsi="Courier New" w:cs="Courier New"/>
        </w:rPr>
        <w:tab/>
      </w:r>
    </w:p>
    <w:p w14:paraId="4011B422" w14:textId="142BB895" w:rsidR="006610F2" w:rsidRDefault="00D87283">
      <w:pPr>
        <w:spacing w:line="240" w:lineRule="auto"/>
        <w:rPr>
          <w:rFonts w:ascii="Courier New" w:eastAsia="Courier New" w:hAnsi="Courier New" w:cs="Courier New"/>
        </w:rPr>
      </w:pPr>
      <w:r>
        <w:rPr>
          <w:rFonts w:ascii="Courier New" w:eastAsia="Courier New" w:hAnsi="Courier New" w:cs="Courier New"/>
        </w:rPr>
        <w:t>ErrorVal:</w:t>
      </w:r>
      <w:r>
        <w:rPr>
          <w:rFonts w:ascii="Courier New" w:eastAsia="Courier New" w:hAnsi="Courier New" w:cs="Courier New"/>
        </w:rPr>
        <w:tab/>
        <w:t>DW</w:t>
      </w:r>
      <w:r>
        <w:rPr>
          <w:rFonts w:ascii="Courier New" w:eastAsia="Courier New" w:hAnsi="Courier New" w:cs="Courier New"/>
        </w:rPr>
        <w:tab/>
        <w:t>&amp;HFF</w:t>
      </w:r>
    </w:p>
    <w:p w14:paraId="02383FD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Constants for Im Alive</w:t>
      </w:r>
    </w:p>
    <w:p w14:paraId="42F6CE0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TSENDALV:   DW &amp;H0B</w:t>
      </w:r>
    </w:p>
    <w:p w14:paraId="114A22E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TESTN:</w:t>
      </w:r>
      <w:r>
        <w:rPr>
          <w:rFonts w:ascii="Courier New" w:eastAsia="Courier New" w:hAnsi="Courier New" w:cs="Courier New"/>
        </w:rPr>
        <w:tab/>
        <w:t xml:space="preserve">  </w:t>
      </w:r>
      <w:r>
        <w:rPr>
          <w:rFonts w:ascii="Courier New" w:eastAsia="Courier New" w:hAnsi="Courier New" w:cs="Courier New"/>
        </w:rPr>
        <w:tab/>
        <w:t>DW &amp;H0F</w:t>
      </w:r>
    </w:p>
    <w:p w14:paraId="5DD82809" w14:textId="6C54E632" w:rsidR="006610F2" w:rsidRDefault="00D87283">
      <w:pPr>
        <w:spacing w:line="240" w:lineRule="auto"/>
        <w:rPr>
          <w:rFonts w:ascii="Courier New" w:eastAsia="Courier New" w:hAnsi="Courier New" w:cs="Courier New"/>
        </w:rPr>
      </w:pPr>
      <w:r>
        <w:rPr>
          <w:rFonts w:ascii="Courier New" w:eastAsia="Courier New" w:hAnsi="Courier New" w:cs="Courier New"/>
        </w:rPr>
        <w:t xml:space="preserve">TESTALV:  </w:t>
      </w:r>
      <w:r>
        <w:rPr>
          <w:rFonts w:ascii="Courier New" w:eastAsia="Courier New" w:hAnsi="Courier New" w:cs="Courier New"/>
        </w:rPr>
        <w:tab/>
        <w:t>DW 0</w:t>
      </w:r>
    </w:p>
    <w:p w14:paraId="4884D6A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Constants for Reporting for Duty</w:t>
      </w:r>
    </w:p>
    <w:p w14:paraId="2B2CC34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SNDDUTY:</w:t>
      </w:r>
      <w:r>
        <w:rPr>
          <w:rFonts w:ascii="Courier New" w:eastAsia="Courier New" w:hAnsi="Courier New" w:cs="Courier New"/>
        </w:rPr>
        <w:tab/>
        <w:t>DW &amp;H10</w:t>
      </w:r>
      <w:r>
        <w:rPr>
          <w:rFonts w:ascii="Courier New" w:eastAsia="Courier New" w:hAnsi="Courier New" w:cs="Courier New"/>
        </w:rPr>
        <w:tab/>
      </w:r>
      <w:r>
        <w:rPr>
          <w:rFonts w:ascii="Courier New" w:eastAsia="Courier New" w:hAnsi="Courier New" w:cs="Courier New"/>
        </w:rPr>
        <w:tab/>
        <w:t>; CHANGE TO &amp;H10 FOR ACTUAL JOBS --- TEST JOBS RANGE FROM 80 to 84</w:t>
      </w:r>
    </w:p>
    <w:p w14:paraId="38BA0DC4" w14:textId="1010039A" w:rsidR="006610F2" w:rsidRDefault="00D87283">
      <w:pPr>
        <w:spacing w:line="240" w:lineRule="auto"/>
        <w:rPr>
          <w:rFonts w:ascii="Courier New" w:eastAsia="Courier New" w:hAnsi="Courier New" w:cs="Courier New"/>
        </w:rPr>
      </w:pPr>
      <w:r>
        <w:rPr>
          <w:rFonts w:ascii="Courier New" w:eastAsia="Courier New" w:hAnsi="Courier New" w:cs="Courier New"/>
        </w:rPr>
        <w:t>RDUTY:</w:t>
      </w:r>
      <w:r>
        <w:rPr>
          <w:rFonts w:ascii="Courier New" w:eastAsia="Courier New" w:hAnsi="Courier New" w:cs="Courier New"/>
        </w:rPr>
        <w:tab/>
      </w:r>
      <w:r>
        <w:rPr>
          <w:rFonts w:ascii="Courier New" w:eastAsia="Courier New" w:hAnsi="Courier New" w:cs="Courier New"/>
        </w:rPr>
        <w:tab/>
        <w:t>DW 0</w:t>
      </w:r>
    </w:p>
    <w:p w14:paraId="55ADEB7F" w14:textId="5166F31A" w:rsidR="006610F2" w:rsidRDefault="00D87283">
      <w:pPr>
        <w:spacing w:line="240" w:lineRule="auto"/>
        <w:rPr>
          <w:rFonts w:ascii="Courier New" w:eastAsia="Courier New" w:hAnsi="Courier New" w:cs="Courier New"/>
        </w:rPr>
      </w:pPr>
      <w:r>
        <w:rPr>
          <w:rFonts w:ascii="Courier New" w:eastAsia="Courier New" w:hAnsi="Courier New" w:cs="Courier New"/>
        </w:rPr>
        <w:t>CLKVAL:</w:t>
      </w:r>
      <w:r>
        <w:rPr>
          <w:rFonts w:ascii="Courier New" w:eastAsia="Courier New" w:hAnsi="Courier New" w:cs="Courier New"/>
        </w:rPr>
        <w:tab/>
      </w:r>
      <w:r>
        <w:rPr>
          <w:rFonts w:ascii="Courier New" w:eastAsia="Courier New" w:hAnsi="Courier New" w:cs="Courier New"/>
        </w:rPr>
        <w:tab/>
        <w:t>DW &amp;H60</w:t>
      </w:r>
    </w:p>
    <w:p w14:paraId="3319BE68" w14:textId="75890336" w:rsidR="006610F2" w:rsidRDefault="00D87283">
      <w:pPr>
        <w:spacing w:line="240" w:lineRule="auto"/>
        <w:rPr>
          <w:rFonts w:ascii="Courier New" w:eastAsia="Courier New" w:hAnsi="Courier New" w:cs="Courier New"/>
        </w:rPr>
      </w:pPr>
      <w:r>
        <w:rPr>
          <w:rFonts w:ascii="Courier New" w:eastAsia="Courier New" w:hAnsi="Courier New" w:cs="Courier New"/>
        </w:rPr>
        <w:t>REQVAL:</w:t>
      </w:r>
      <w:r>
        <w:rPr>
          <w:rFonts w:ascii="Courier New" w:eastAsia="Courier New" w:hAnsi="Courier New" w:cs="Courier New"/>
        </w:rPr>
        <w:tab/>
      </w:r>
      <w:r>
        <w:rPr>
          <w:rFonts w:ascii="Courier New" w:eastAsia="Courier New" w:hAnsi="Courier New" w:cs="Courier New"/>
        </w:rPr>
        <w:tab/>
        <w:t>DW &amp;H20</w:t>
      </w:r>
    </w:p>
    <w:p w14:paraId="7DAA66A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CXPOS:</w:t>
      </w:r>
      <w:r>
        <w:rPr>
          <w:rFonts w:ascii="Courier New" w:eastAsia="Courier New" w:hAnsi="Courier New" w:cs="Courier New"/>
        </w:rPr>
        <w:tab/>
      </w:r>
      <w:r>
        <w:rPr>
          <w:rFonts w:ascii="Courier New" w:eastAsia="Courier New" w:hAnsi="Courier New" w:cs="Courier New"/>
        </w:rPr>
        <w:tab/>
        <w:t>DW 0</w:t>
      </w:r>
    </w:p>
    <w:p w14:paraId="0D30404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CYPOS:</w:t>
      </w:r>
      <w:r>
        <w:rPr>
          <w:rFonts w:ascii="Courier New" w:eastAsia="Courier New" w:hAnsi="Courier New" w:cs="Courier New"/>
        </w:rPr>
        <w:tab/>
      </w:r>
      <w:r>
        <w:rPr>
          <w:rFonts w:ascii="Courier New" w:eastAsia="Courier New" w:hAnsi="Courier New" w:cs="Courier New"/>
        </w:rPr>
        <w:tab/>
        <w:t>DW 0</w:t>
      </w:r>
    </w:p>
    <w:p w14:paraId="48D9D6E5" w14:textId="244D157F" w:rsidR="006610F2" w:rsidRDefault="00D87283">
      <w:pPr>
        <w:spacing w:line="240" w:lineRule="auto"/>
        <w:rPr>
          <w:rFonts w:ascii="Courier New" w:eastAsia="Courier New" w:hAnsi="Courier New" w:cs="Courier New"/>
        </w:rPr>
      </w:pPr>
      <w:r>
        <w:rPr>
          <w:rFonts w:ascii="Courier New" w:eastAsia="Courier New" w:hAnsi="Courier New" w:cs="Courier New"/>
        </w:rPr>
        <w:t>DYPOS:</w:t>
      </w:r>
      <w:r>
        <w:rPr>
          <w:rFonts w:ascii="Courier New" w:eastAsia="Courier New" w:hAnsi="Courier New" w:cs="Courier New"/>
        </w:rPr>
        <w:tab/>
      </w:r>
      <w:r>
        <w:rPr>
          <w:rFonts w:ascii="Courier New" w:eastAsia="Courier New" w:hAnsi="Courier New" w:cs="Courier New"/>
        </w:rPr>
        <w:tab/>
        <w:t>DW 0</w:t>
      </w:r>
    </w:p>
    <w:p w14:paraId="6815E07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PICKVAL:</w:t>
      </w:r>
      <w:r>
        <w:rPr>
          <w:rFonts w:ascii="Courier New" w:eastAsia="Courier New" w:hAnsi="Courier New" w:cs="Courier New"/>
        </w:rPr>
        <w:tab/>
        <w:t>DW &amp;H30</w:t>
      </w:r>
    </w:p>
    <w:p w14:paraId="25B0449F" w14:textId="3C3E6BC0" w:rsidR="006610F2" w:rsidRDefault="00D87283">
      <w:pPr>
        <w:spacing w:line="240" w:lineRule="auto"/>
        <w:rPr>
          <w:rFonts w:ascii="Courier New" w:eastAsia="Courier New" w:hAnsi="Courier New" w:cs="Courier New"/>
        </w:rPr>
      </w:pPr>
      <w:r>
        <w:rPr>
          <w:rFonts w:ascii="Courier New" w:eastAsia="Courier New" w:hAnsi="Courier New" w:cs="Courier New"/>
        </w:rPr>
        <w:t>DROPVAL:</w:t>
      </w:r>
      <w:r>
        <w:rPr>
          <w:rFonts w:ascii="Courier New" w:eastAsia="Courier New" w:hAnsi="Courier New" w:cs="Courier New"/>
        </w:rPr>
        <w:tab/>
        <w:t>DW &amp;H40</w:t>
      </w:r>
    </w:p>
    <w:p w14:paraId="5C59DE2A" w14:textId="41B86A95" w:rsidR="006610F2" w:rsidRDefault="00D87283">
      <w:pPr>
        <w:spacing w:line="240" w:lineRule="auto"/>
        <w:rPr>
          <w:rFonts w:ascii="Courier New" w:eastAsia="Courier New" w:hAnsi="Courier New" w:cs="Courier New"/>
        </w:rPr>
      </w:pPr>
      <w:r>
        <w:rPr>
          <w:rFonts w:ascii="Courier New" w:eastAsia="Courier New" w:hAnsi="Courier New" w:cs="Courier New"/>
        </w:rPr>
        <w:t>FIXIN:</w:t>
      </w:r>
      <w:r>
        <w:rPr>
          <w:rFonts w:ascii="Courier New" w:eastAsia="Courier New" w:hAnsi="Courier New" w:cs="Courier New"/>
        </w:rPr>
        <w:tab/>
      </w:r>
      <w:r>
        <w:rPr>
          <w:rFonts w:ascii="Courier New" w:eastAsia="Courier New" w:hAnsi="Courier New" w:cs="Courier New"/>
        </w:rPr>
        <w:tab/>
        <w:t>DW &amp;HFF</w:t>
      </w:r>
    </w:p>
    <w:p w14:paraId="453A984A" w14:textId="5ADDBB0E" w:rsidR="006610F2" w:rsidRDefault="00D87283">
      <w:pPr>
        <w:spacing w:line="240" w:lineRule="auto"/>
        <w:rPr>
          <w:rFonts w:ascii="Courier New" w:eastAsia="Courier New" w:hAnsi="Courier New" w:cs="Courier New"/>
        </w:rPr>
      </w:pPr>
      <w:r>
        <w:rPr>
          <w:rFonts w:ascii="Courier New" w:eastAsia="Courier New" w:hAnsi="Courier New" w:cs="Courier New"/>
        </w:rPr>
        <w:t>FRGTVAL:</w:t>
      </w:r>
      <w:r>
        <w:rPr>
          <w:rFonts w:ascii="Courier New" w:eastAsia="Courier New" w:hAnsi="Courier New" w:cs="Courier New"/>
        </w:rPr>
        <w:tab/>
        <w:t>DW &amp;H90</w:t>
      </w:r>
    </w:p>
    <w:p w14:paraId="73F12BB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N - Job number (8 to 1)</w:t>
      </w:r>
    </w:p>
    <w:p w14:paraId="2345A6E8" w14:textId="075DFBA1" w:rsidR="006610F2" w:rsidRDefault="00D87283">
      <w:pPr>
        <w:spacing w:line="240" w:lineRule="auto"/>
        <w:rPr>
          <w:rFonts w:ascii="Courier New" w:eastAsia="Courier New" w:hAnsi="Courier New" w:cs="Courier New"/>
        </w:rPr>
      </w:pPr>
      <w:r>
        <w:rPr>
          <w:rFonts w:ascii="Courier New" w:eastAsia="Courier New" w:hAnsi="Courier New" w:cs="Courier New"/>
        </w:rPr>
        <w:t>N:</w:t>
      </w:r>
      <w:r>
        <w:rPr>
          <w:rFonts w:ascii="Courier New" w:eastAsia="Courier New" w:hAnsi="Courier New" w:cs="Courier New"/>
        </w:rPr>
        <w:tab/>
      </w:r>
      <w:r>
        <w:rPr>
          <w:rFonts w:ascii="Courier New" w:eastAsia="Courier New" w:hAnsi="Courier New" w:cs="Courier New"/>
        </w:rPr>
        <w:tab/>
        <w:t xml:space="preserve">  DW 8</w:t>
      </w:r>
    </w:p>
    <w:p w14:paraId="4220D71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Job Coordinates</w:t>
      </w:r>
    </w:p>
    <w:p w14:paraId="00E7774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X1:</w:t>
      </w:r>
      <w:r>
        <w:rPr>
          <w:rFonts w:ascii="Courier New" w:eastAsia="Courier New" w:hAnsi="Courier New" w:cs="Courier New"/>
        </w:rPr>
        <w:tab/>
      </w:r>
      <w:r>
        <w:rPr>
          <w:rFonts w:ascii="Courier New" w:eastAsia="Courier New" w:hAnsi="Courier New" w:cs="Courier New"/>
        </w:rPr>
        <w:tab/>
        <w:t xml:space="preserve">  DW 1</w:t>
      </w:r>
    </w:p>
    <w:p w14:paraId="4AD798F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Y1:</w:t>
      </w:r>
      <w:r>
        <w:rPr>
          <w:rFonts w:ascii="Courier New" w:eastAsia="Courier New" w:hAnsi="Courier New" w:cs="Courier New"/>
        </w:rPr>
        <w:tab/>
      </w:r>
      <w:r>
        <w:rPr>
          <w:rFonts w:ascii="Courier New" w:eastAsia="Courier New" w:hAnsi="Courier New" w:cs="Courier New"/>
        </w:rPr>
        <w:tab/>
        <w:t xml:space="preserve">  DW 1</w:t>
      </w:r>
    </w:p>
    <w:p w14:paraId="4C13073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X2:</w:t>
      </w:r>
      <w:r>
        <w:rPr>
          <w:rFonts w:ascii="Courier New" w:eastAsia="Courier New" w:hAnsi="Courier New" w:cs="Courier New"/>
        </w:rPr>
        <w:tab/>
      </w:r>
      <w:r>
        <w:rPr>
          <w:rFonts w:ascii="Courier New" w:eastAsia="Courier New" w:hAnsi="Courier New" w:cs="Courier New"/>
        </w:rPr>
        <w:tab/>
        <w:t xml:space="preserve">  DW 1</w:t>
      </w:r>
    </w:p>
    <w:p w14:paraId="28C7AD35" w14:textId="3B8B0669" w:rsidR="006610F2" w:rsidRDefault="00D87283">
      <w:pPr>
        <w:spacing w:line="240" w:lineRule="auto"/>
        <w:rPr>
          <w:rFonts w:ascii="Courier New" w:eastAsia="Courier New" w:hAnsi="Courier New" w:cs="Courier New"/>
        </w:rPr>
      </w:pPr>
      <w:r>
        <w:rPr>
          <w:rFonts w:ascii="Courier New" w:eastAsia="Courier New" w:hAnsi="Courier New" w:cs="Courier New"/>
        </w:rPr>
        <w:t>Y2:</w:t>
      </w:r>
      <w:r>
        <w:rPr>
          <w:rFonts w:ascii="Courier New" w:eastAsia="Courier New" w:hAnsi="Courier New" w:cs="Courier New"/>
        </w:rPr>
        <w:tab/>
      </w:r>
      <w:r>
        <w:rPr>
          <w:rFonts w:ascii="Courier New" w:eastAsia="Courier New" w:hAnsi="Courier New" w:cs="Courier New"/>
        </w:rPr>
        <w:tab/>
        <w:t xml:space="preserve">  DW 1</w:t>
      </w:r>
    </w:p>
    <w:p w14:paraId="0F4CA52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Current location</w:t>
      </w:r>
    </w:p>
    <w:p w14:paraId="0A683C9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CurX:</w:t>
      </w:r>
      <w:r>
        <w:rPr>
          <w:rFonts w:ascii="Courier New" w:eastAsia="Courier New" w:hAnsi="Courier New" w:cs="Courier New"/>
        </w:rPr>
        <w:tab/>
        <w:t xml:space="preserve">  DW 1</w:t>
      </w:r>
    </w:p>
    <w:p w14:paraId="10D392E9" w14:textId="5F81C974" w:rsidR="006610F2" w:rsidRDefault="00D87283">
      <w:pPr>
        <w:spacing w:line="240" w:lineRule="auto"/>
        <w:rPr>
          <w:rFonts w:ascii="Courier New" w:eastAsia="Courier New" w:hAnsi="Courier New" w:cs="Courier New"/>
        </w:rPr>
      </w:pPr>
      <w:r>
        <w:rPr>
          <w:rFonts w:ascii="Courier New" w:eastAsia="Courier New" w:hAnsi="Courier New" w:cs="Courier New"/>
        </w:rPr>
        <w:t>CurY:</w:t>
      </w:r>
      <w:r>
        <w:rPr>
          <w:rFonts w:ascii="Courier New" w:eastAsia="Courier New" w:hAnsi="Courier New" w:cs="Courier New"/>
        </w:rPr>
        <w:tab/>
        <w:t xml:space="preserve">  DW 1</w:t>
      </w:r>
    </w:p>
    <w:p w14:paraId="1FB7B5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Move by X/Y</w:t>
      </w:r>
    </w:p>
    <w:p w14:paraId="65B927E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MovX:</w:t>
      </w:r>
      <w:r>
        <w:rPr>
          <w:rFonts w:ascii="Courier New" w:eastAsia="Courier New" w:hAnsi="Courier New" w:cs="Courier New"/>
        </w:rPr>
        <w:tab/>
        <w:t xml:space="preserve">  DW 0</w:t>
      </w:r>
    </w:p>
    <w:p w14:paraId="40B8804C" w14:textId="111A42C8" w:rsidR="006610F2" w:rsidRDefault="00D87283">
      <w:pPr>
        <w:spacing w:line="240" w:lineRule="auto"/>
        <w:rPr>
          <w:rFonts w:ascii="Courier New" w:eastAsia="Courier New" w:hAnsi="Courier New" w:cs="Courier New"/>
        </w:rPr>
      </w:pPr>
      <w:r>
        <w:rPr>
          <w:rFonts w:ascii="Courier New" w:eastAsia="Courier New" w:hAnsi="Courier New" w:cs="Courier New"/>
        </w:rPr>
        <w:t>MovY:</w:t>
      </w:r>
      <w:r>
        <w:rPr>
          <w:rFonts w:ascii="Courier New" w:eastAsia="Courier New" w:hAnsi="Courier New" w:cs="Courier New"/>
        </w:rPr>
        <w:tab/>
        <w:t xml:space="preserve">  DW 0</w:t>
      </w:r>
    </w:p>
    <w:p w14:paraId="011EC8B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Current Direction and Speed</w:t>
      </w:r>
    </w:p>
    <w:p w14:paraId="1DE43EC5" w14:textId="3780ABC1" w:rsidR="006610F2" w:rsidRDefault="00D87283">
      <w:pPr>
        <w:spacing w:line="240" w:lineRule="auto"/>
        <w:rPr>
          <w:rFonts w:ascii="Courier New" w:eastAsia="Courier New" w:hAnsi="Courier New" w:cs="Courier New"/>
        </w:rPr>
      </w:pPr>
      <w:r>
        <w:rPr>
          <w:rFonts w:ascii="Courier New" w:eastAsia="Courier New" w:hAnsi="Courier New" w:cs="Courier New"/>
        </w:rPr>
        <w:t>DirSpeed: DW 0</w:t>
      </w:r>
    </w:p>
    <w:p w14:paraId="7C7DAC14" w14:textId="5E49CE53" w:rsidR="006610F2" w:rsidRDefault="00D87283">
      <w:pPr>
        <w:spacing w:line="240" w:lineRule="auto"/>
        <w:rPr>
          <w:rFonts w:ascii="Courier New" w:eastAsia="Courier New" w:hAnsi="Courier New" w:cs="Courier New"/>
        </w:rPr>
      </w:pPr>
      <w:r>
        <w:rPr>
          <w:rFonts w:ascii="Courier New" w:eastAsia="Courier New" w:hAnsi="Courier New" w:cs="Courier New"/>
        </w:rPr>
        <w:t>TurnConst: DW 11</w:t>
      </w:r>
    </w:p>
    <w:p w14:paraId="2AEC16DB" w14:textId="507D1D5E" w:rsidR="006610F2" w:rsidRDefault="00D87283">
      <w:pPr>
        <w:spacing w:line="240" w:lineRule="auto"/>
        <w:rPr>
          <w:rFonts w:ascii="Courier New" w:eastAsia="Courier New" w:hAnsi="Courier New" w:cs="Courier New"/>
        </w:rPr>
      </w:pPr>
      <w:r>
        <w:rPr>
          <w:rFonts w:ascii="Courier New" w:eastAsia="Courier New" w:hAnsi="Courier New" w:cs="Courier New"/>
        </w:rPr>
        <w:t>TurnConst2: DW 7</w:t>
      </w:r>
    </w:p>
    <w:p w14:paraId="3E359F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This is a good place to put variables</w:t>
      </w:r>
    </w:p>
    <w:p w14:paraId="17B89AD5" w14:textId="6ADC8978" w:rsidR="006610F2" w:rsidRDefault="00D87283">
      <w:pPr>
        <w:spacing w:line="240" w:lineRule="auto"/>
        <w:rPr>
          <w:rFonts w:ascii="Courier New" w:eastAsia="Courier New" w:hAnsi="Courier New" w:cs="Courier New"/>
        </w:rPr>
      </w:pPr>
      <w:r>
        <w:rPr>
          <w:rFonts w:ascii="Courier New" w:eastAsia="Courier New" w:hAnsi="Courier New" w:cs="Courier New"/>
        </w:rPr>
        <w:t xml:space="preserve">Temp:     DW </w:t>
      </w:r>
      <w:proofErr w:type="gramStart"/>
      <w:r>
        <w:rPr>
          <w:rFonts w:ascii="Courier New" w:eastAsia="Courier New" w:hAnsi="Courier New" w:cs="Courier New"/>
        </w:rPr>
        <w:t>0 ;</w:t>
      </w:r>
      <w:proofErr w:type="gramEnd"/>
      <w:r>
        <w:rPr>
          <w:rFonts w:ascii="Courier New" w:eastAsia="Courier New" w:hAnsi="Courier New" w:cs="Courier New"/>
        </w:rPr>
        <w:t xml:space="preserve"> "Temp" is not a great name, but can be helpful</w:t>
      </w:r>
    </w:p>
    <w:p w14:paraId="20189F0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Having some constants can be very useful</w:t>
      </w:r>
    </w:p>
    <w:p w14:paraId="6B993AC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Zero:     DW 0</w:t>
      </w:r>
    </w:p>
    <w:p w14:paraId="7071252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One:      DW 1</w:t>
      </w:r>
    </w:p>
    <w:p w14:paraId="3FAB5E5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Two:      DW 2</w:t>
      </w:r>
    </w:p>
    <w:p w14:paraId="2C4F6F0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Three:    DW 3</w:t>
      </w:r>
    </w:p>
    <w:p w14:paraId="7E63FCB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Four:     DW 4</w:t>
      </w:r>
    </w:p>
    <w:p w14:paraId="5CE305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Five:     DW 5</w:t>
      </w:r>
    </w:p>
    <w:p w14:paraId="0C484DD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Six:      DW 6</w:t>
      </w:r>
    </w:p>
    <w:p w14:paraId="4CDF8AF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Seven:    DW 7</w:t>
      </w:r>
    </w:p>
    <w:p w14:paraId="36E43A9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Eight:    DW 8</w:t>
      </w:r>
    </w:p>
    <w:p w14:paraId="6CA7B60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Nine:     DW 9</w:t>
      </w:r>
    </w:p>
    <w:p w14:paraId="78FEECD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Ten:      DW 10</w:t>
      </w:r>
    </w:p>
    <w:p w14:paraId="66D15DF4"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FSlow:    DW 480       ; 100 is about the lowest value that will move at all</w:t>
      </w:r>
    </w:p>
    <w:p w14:paraId="090E561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RSlow:    DW -480</w:t>
      </w:r>
    </w:p>
    <w:p w14:paraId="0609CB9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FMedium:  DW 480</w:t>
      </w:r>
    </w:p>
    <w:p w14:paraId="40D4E0E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RMedium:  DW -480</w:t>
      </w:r>
    </w:p>
    <w:p w14:paraId="41C612A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FFast:    DW 500       ; 500 is a fair clip (511 is max)</w:t>
      </w:r>
    </w:p>
    <w:p w14:paraId="66C77F9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RFast:    DW -500</w:t>
      </w:r>
    </w:p>
    <w:p w14:paraId="0E76B0A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Pedro:</w:t>
      </w:r>
      <w:r>
        <w:rPr>
          <w:rFonts w:ascii="Courier New" w:eastAsia="Courier New" w:hAnsi="Courier New" w:cs="Courier New"/>
        </w:rPr>
        <w:tab/>
        <w:t xml:space="preserve">  DW 150</w:t>
      </w:r>
    </w:p>
    <w:p w14:paraId="7A63C69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Deg90:    DW 113</w:t>
      </w:r>
    </w:p>
    <w:p w14:paraId="60C76DF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Deg902:   DW 80</w:t>
      </w:r>
    </w:p>
    <w:p w14:paraId="74D8431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Deg270:   DW 456</w:t>
      </w:r>
    </w:p>
    <w:p w14:paraId="651D962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Masks of multiple bits can be constructed by, for example,</w:t>
      </w:r>
    </w:p>
    <w:p w14:paraId="3B177F2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LOAD Mask0; OR Mask2; OR Mask4, etc.</w:t>
      </w:r>
    </w:p>
    <w:p w14:paraId="0F762BE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Mask0:    DW &amp;B00000001</w:t>
      </w:r>
    </w:p>
    <w:p w14:paraId="437FE961"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Mask1:    DW &amp;B00000010</w:t>
      </w:r>
    </w:p>
    <w:p w14:paraId="1D29169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Mask2:    DW &amp;B00000100</w:t>
      </w:r>
    </w:p>
    <w:p w14:paraId="4C555FD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Mask3:    DW &amp;B00001000</w:t>
      </w:r>
    </w:p>
    <w:p w14:paraId="024AE75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Mask4:    DW &amp;B00010000</w:t>
      </w:r>
    </w:p>
    <w:p w14:paraId="0E9ACB5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Mask5:    DW &amp;B00100000</w:t>
      </w:r>
    </w:p>
    <w:p w14:paraId="6377289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Mask6:    DW &amp;B01000000</w:t>
      </w:r>
    </w:p>
    <w:p w14:paraId="6D5DEA5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Mask7:    DW &amp;B10000000</w:t>
      </w:r>
    </w:p>
    <w:p w14:paraId="46F528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StartMask: DW &amp;B10100</w:t>
      </w:r>
    </w:p>
    <w:p w14:paraId="461E0AB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ResetMask: DW &amp;B01100</w:t>
      </w:r>
    </w:p>
    <w:p w14:paraId="098DCBC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AllSonar: DW &amp;B11111111</w:t>
      </w:r>
    </w:p>
    <w:p w14:paraId="1FCF34B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OneMeter: DW 476        ; one meter in 2.1mm units</w:t>
      </w:r>
    </w:p>
    <w:p w14:paraId="6B26E6E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HalfMeter: DW 238       ; half meter in 2.1mm units</w:t>
      </w:r>
    </w:p>
    <w:p w14:paraId="4E7577F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TwoFeet:  DW 265        ; ~2ft in 2.1mm units</w:t>
      </w:r>
    </w:p>
    <w:p w14:paraId="0B8770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MinBatt:  DW 110        ; 11V - minimum safe battery voltage</w:t>
      </w:r>
    </w:p>
    <w:p w14:paraId="65E58D6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I2CWCmd:  DW &amp;H1190     ; write one byte, read one byte, addr 0x90</w:t>
      </w:r>
    </w:p>
    <w:p w14:paraId="053D7EA3" w14:textId="2992B722" w:rsidR="006610F2" w:rsidRDefault="00D87283">
      <w:pPr>
        <w:spacing w:line="240" w:lineRule="auto"/>
        <w:rPr>
          <w:rFonts w:ascii="Courier New" w:eastAsia="Courier New" w:hAnsi="Courier New" w:cs="Courier New"/>
        </w:rPr>
      </w:pPr>
      <w:r>
        <w:rPr>
          <w:rFonts w:ascii="Courier New" w:eastAsia="Courier New" w:hAnsi="Courier New" w:cs="Courier New"/>
        </w:rPr>
        <w:t>I2CRCmd:  DW &amp;</w:t>
      </w:r>
      <w:proofErr w:type="gramStart"/>
      <w:r>
        <w:rPr>
          <w:rFonts w:ascii="Courier New" w:eastAsia="Courier New" w:hAnsi="Courier New" w:cs="Courier New"/>
        </w:rPr>
        <w:t>H0190     ;</w:t>
      </w:r>
      <w:proofErr w:type="gramEnd"/>
      <w:r>
        <w:rPr>
          <w:rFonts w:ascii="Courier New" w:eastAsia="Courier New" w:hAnsi="Courier New" w:cs="Courier New"/>
        </w:rPr>
        <w:t xml:space="preserve"> write nothing, read one byte, addr 0x90</w:t>
      </w:r>
    </w:p>
    <w:p w14:paraId="232FE66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IO address space map</w:t>
      </w:r>
    </w:p>
    <w:p w14:paraId="7FA6667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SWITCHES: EQU &amp;H00  ; slide switches</w:t>
      </w:r>
    </w:p>
    <w:p w14:paraId="2DB6B34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LEDS:     EQU &amp;H01  ; red LEDs</w:t>
      </w:r>
    </w:p>
    <w:p w14:paraId="5508C45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TIMER:    EQU &amp;H02  ; timer, usually running at 10 Hz</w:t>
      </w:r>
    </w:p>
    <w:p w14:paraId="4C605E99"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XIO:      EQU &amp;H03  ; pushbuttons and some misc. inputs</w:t>
      </w:r>
    </w:p>
    <w:p w14:paraId="2819E12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SSEG1:    EQU &amp;H04  ; seven-segment display (4-digits only)</w:t>
      </w:r>
    </w:p>
    <w:p w14:paraId="03DEAF1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SSEG2:    EQU &amp;H05  ; seven-segment display (4-digits only)</w:t>
      </w:r>
    </w:p>
    <w:p w14:paraId="10F0DC9B"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LCD:      EQU &amp;H06  ; primitive 4-digit LCD display</w:t>
      </w:r>
    </w:p>
    <w:p w14:paraId="034BDD7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GLEDS:    EQU &amp;H07  ; Green LEDs (and Red LED16+17)</w:t>
      </w:r>
    </w:p>
    <w:p w14:paraId="107B9F5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BEEP:     EQU &amp;H0A  ; Control the beep</w:t>
      </w:r>
    </w:p>
    <w:p w14:paraId="719D355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LPOS:     EQU &amp;H80  ; left wheel encoder position (read only)</w:t>
      </w:r>
    </w:p>
    <w:p w14:paraId="3713F57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LVEL:     EQU &amp;H82  ; current left wheel velocity (read only)</w:t>
      </w:r>
    </w:p>
    <w:p w14:paraId="13BCAC2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LVELCMD:  EQU &amp;H83  ; left wheel velocity command (write only)</w:t>
      </w:r>
    </w:p>
    <w:p w14:paraId="4825FAF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RPOS:     EQU &amp;H88  ; same values for right wheel...</w:t>
      </w:r>
    </w:p>
    <w:p w14:paraId="741892B0"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RVEL:     EQU &amp;H8A  ; ...</w:t>
      </w:r>
    </w:p>
    <w:p w14:paraId="6DC0716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RVELCMD:  EQU &amp;H8B  ; ...</w:t>
      </w:r>
    </w:p>
    <w:p w14:paraId="0ACB8C3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I2C_CMD:  EQU &amp;H90  ; I2C module's CMD register,</w:t>
      </w:r>
    </w:p>
    <w:p w14:paraId="3DCE969C"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I2C_DATA: EQU &amp;H91  ; ... DATA register,</w:t>
      </w:r>
    </w:p>
    <w:p w14:paraId="3974B1D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I2C_RDY:  EQU &amp;H92  ; ... and BUSY register</w:t>
      </w:r>
    </w:p>
    <w:p w14:paraId="4CD776C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UART:     EQU &amp;H98  ; The basic UART interface provided</w:t>
      </w:r>
    </w:p>
    <w:p w14:paraId="00F45277"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USTB:</w:t>
      </w:r>
      <w:r>
        <w:rPr>
          <w:rFonts w:ascii="Courier New" w:eastAsia="Courier New" w:hAnsi="Courier New" w:cs="Courier New"/>
        </w:rPr>
        <w:tab/>
        <w:t xml:space="preserve">  EQU &amp;H99  ; UART_OUT_STB</w:t>
      </w:r>
    </w:p>
    <w:p w14:paraId="380C4C1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 0x98-0x9F are reserved for any additional UART functions you create</w:t>
      </w:r>
    </w:p>
    <w:p w14:paraId="4AD0C6CF"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SONAR:    EQU &amp;HA0  ; base address for more than 16 registers....</w:t>
      </w:r>
    </w:p>
    <w:p w14:paraId="4667C313"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DIST0:    EQU &amp;HA8  ; the eight sonar distance readings</w:t>
      </w:r>
    </w:p>
    <w:p w14:paraId="15B37B8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DIST1:    EQU &amp;HA9  ; ...</w:t>
      </w:r>
    </w:p>
    <w:p w14:paraId="2195E84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DIST2:    EQU &amp;HAA  ; ...</w:t>
      </w:r>
    </w:p>
    <w:p w14:paraId="0EFC61D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DIST3:    EQU &amp;HAB  ; ...</w:t>
      </w:r>
    </w:p>
    <w:p w14:paraId="0341D5C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DIST4:    EQU &amp;HAC  ; ...</w:t>
      </w:r>
    </w:p>
    <w:p w14:paraId="0FB35CB6"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DIST5:    EQU &amp;HAD  ; ...</w:t>
      </w:r>
    </w:p>
    <w:p w14:paraId="6EF859AE"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DIST6:    EQU &amp;HAE  ; ...</w:t>
      </w:r>
    </w:p>
    <w:p w14:paraId="48955575"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DIST7:    EQU &amp;HAF  ; ...</w:t>
      </w:r>
    </w:p>
    <w:p w14:paraId="23FC3D0D"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SONAREN:  EQU &amp;HB2  ; register to control which sonars are enabled</w:t>
      </w:r>
    </w:p>
    <w:p w14:paraId="1EBEE382"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XPOS:     EQU &amp;HC0  ; Current X-position (read only)</w:t>
      </w:r>
    </w:p>
    <w:p w14:paraId="1C2AA628"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YPOS:     EQU &amp;HC1  ; Y-position</w:t>
      </w:r>
    </w:p>
    <w:p w14:paraId="2B34FB4A" w14:textId="77777777" w:rsidR="006610F2" w:rsidRDefault="00D87283">
      <w:pPr>
        <w:spacing w:line="240" w:lineRule="auto"/>
        <w:rPr>
          <w:rFonts w:ascii="Courier New" w:eastAsia="Courier New" w:hAnsi="Courier New" w:cs="Courier New"/>
        </w:rPr>
      </w:pPr>
      <w:r>
        <w:rPr>
          <w:rFonts w:ascii="Courier New" w:eastAsia="Courier New" w:hAnsi="Courier New" w:cs="Courier New"/>
        </w:rPr>
        <w:t>THETA:    EQU &amp;HC2  ; Current rotational position of robot (0-701)</w:t>
      </w:r>
    </w:p>
    <w:p w14:paraId="2A99068C" w14:textId="77777777" w:rsidR="006610F2" w:rsidRDefault="00D87283">
      <w:pPr>
        <w:spacing w:line="240" w:lineRule="auto"/>
        <w:rPr>
          <w:rFonts w:ascii="Courier New" w:hAnsi="Courier New" w:cs="Courier New"/>
        </w:rPr>
      </w:pPr>
      <w:r>
        <w:rPr>
          <w:rFonts w:ascii="Courier New" w:eastAsia="Courier New" w:hAnsi="Courier New" w:cs="Courier New"/>
        </w:rPr>
        <w:t>RESETODO: EQU &amp;HC3  ; reset odometry to 0</w:t>
      </w:r>
    </w:p>
    <w:p w14:paraId="4B9CF955" w14:textId="77777777" w:rsidR="006610F2" w:rsidRDefault="00D87283">
      <w:pPr>
        <w:spacing w:line="480" w:lineRule="auto"/>
        <w:jc w:val="center"/>
      </w:pPr>
      <w:r>
        <w:rPr>
          <w:b/>
          <w:sz w:val="32"/>
        </w:rPr>
        <w:t xml:space="preserve"> </w:t>
      </w:r>
    </w:p>
    <w:p w14:paraId="60160EDD" w14:textId="77777777" w:rsidR="006610F2" w:rsidRDefault="006610F2">
      <w:pPr>
        <w:spacing w:line="480" w:lineRule="auto"/>
      </w:pPr>
    </w:p>
    <w:p w14:paraId="7B9FF7BF" w14:textId="77777777" w:rsidR="006610F2" w:rsidRDefault="006610F2">
      <w:pPr>
        <w:spacing w:line="480" w:lineRule="auto"/>
      </w:pPr>
    </w:p>
    <w:p w14:paraId="42F05EB6" w14:textId="77777777" w:rsidR="006610F2" w:rsidRDefault="006610F2">
      <w:pPr>
        <w:spacing w:line="480" w:lineRule="auto"/>
      </w:pPr>
    </w:p>
    <w:p w14:paraId="75E942C1" w14:textId="77777777" w:rsidR="00E412D4" w:rsidRDefault="00E412D4" w:rsidP="00D56794">
      <w:pPr>
        <w:spacing w:line="480" w:lineRule="auto"/>
        <w:rPr>
          <w:rFonts w:ascii="Times New Roman" w:eastAsia="Times New Roman" w:hAnsi="Times New Roman" w:cs="Times New Roman"/>
          <w:b/>
          <w:sz w:val="36"/>
        </w:rPr>
      </w:pPr>
    </w:p>
    <w:p w14:paraId="566CFF11" w14:textId="77777777" w:rsidR="00D56794" w:rsidRDefault="00D56794" w:rsidP="00D56794">
      <w:pPr>
        <w:spacing w:line="480" w:lineRule="auto"/>
        <w:rPr>
          <w:rFonts w:ascii="Times New Roman" w:eastAsia="Times New Roman" w:hAnsi="Times New Roman" w:cs="Times New Roman"/>
          <w:b/>
          <w:sz w:val="36"/>
        </w:rPr>
      </w:pPr>
    </w:p>
    <w:p w14:paraId="4E8C6585" w14:textId="77777777" w:rsidR="00D56794" w:rsidRDefault="00D56794" w:rsidP="00D56794">
      <w:pPr>
        <w:spacing w:line="480" w:lineRule="auto"/>
        <w:rPr>
          <w:rFonts w:ascii="Times New Roman" w:eastAsia="Times New Roman" w:hAnsi="Times New Roman" w:cs="Times New Roman"/>
          <w:b/>
          <w:sz w:val="36"/>
        </w:rPr>
      </w:pPr>
    </w:p>
    <w:p w14:paraId="6CF3F226" w14:textId="77777777" w:rsidR="006610F2" w:rsidRDefault="006610F2">
      <w:pPr>
        <w:spacing w:line="480" w:lineRule="auto"/>
        <w:rPr>
          <w:rFonts w:ascii="Times New Roman" w:eastAsia="Times New Roman" w:hAnsi="Times New Roman" w:cs="Times New Roman"/>
          <w:b/>
          <w:sz w:val="36"/>
        </w:rPr>
      </w:pPr>
    </w:p>
    <w:p w14:paraId="659D8022" w14:textId="77777777" w:rsidR="006610F2" w:rsidRDefault="006610F2">
      <w:pPr>
        <w:spacing w:line="480" w:lineRule="auto"/>
        <w:jc w:val="center"/>
        <w:rPr>
          <w:rFonts w:ascii="Times New Roman" w:eastAsia="Times New Roman" w:hAnsi="Times New Roman" w:cs="Times New Roman"/>
          <w:b/>
          <w:sz w:val="36"/>
        </w:rPr>
      </w:pPr>
    </w:p>
    <w:p w14:paraId="66497A95" w14:textId="77777777" w:rsidR="006610F2" w:rsidRDefault="00D87283">
      <w:pPr>
        <w:spacing w:line="480" w:lineRule="auto"/>
        <w:jc w:val="center"/>
      </w:pPr>
      <w:r>
        <w:rPr>
          <w:rFonts w:ascii="Times New Roman" w:eastAsia="Times New Roman" w:hAnsi="Times New Roman" w:cs="Times New Roman"/>
          <w:b/>
          <w:sz w:val="36"/>
        </w:rPr>
        <w:t>Appendix B: Gantt Chart</w:t>
      </w:r>
    </w:p>
    <w:p w14:paraId="2BF084FD" w14:textId="77777777" w:rsidR="006610F2" w:rsidRDefault="00D87283">
      <w:r>
        <w:br w:type="page"/>
      </w:r>
    </w:p>
    <w:p w14:paraId="452AB61A" w14:textId="77777777" w:rsidR="006610F2" w:rsidRDefault="006610F2">
      <w:pPr>
        <w:spacing w:line="480" w:lineRule="auto"/>
        <w:jc w:val="center"/>
        <w:sectPr w:rsidR="006610F2">
          <w:footerReference w:type="default" r:id="rId11"/>
          <w:pgSz w:w="12240" w:h="15840"/>
          <w:pgMar w:top="1440" w:right="1440" w:bottom="1440" w:left="1440" w:header="720" w:footer="720" w:gutter="0"/>
          <w:cols w:space="720"/>
        </w:sectPr>
      </w:pPr>
    </w:p>
    <w:p w14:paraId="1298D545" w14:textId="77777777" w:rsidR="006610F2" w:rsidRDefault="00D87283">
      <w:pPr>
        <w:spacing w:line="480" w:lineRule="auto"/>
        <w:jc w:val="center"/>
        <w:rPr>
          <w:rFonts w:ascii="Times New Roman" w:hAnsi="Times New Roman" w:cs="Times New Roman"/>
        </w:rPr>
      </w:pPr>
      <w:r>
        <w:rPr>
          <w:noProof/>
        </w:rPr>
        <w:drawing>
          <wp:anchor distT="0" distB="0" distL="114300" distR="114300" simplePos="0" relativeHeight="251658240" behindDoc="0" locked="0" layoutInCell="1" allowOverlap="1" wp14:anchorId="142342CB" wp14:editId="27C612A1">
            <wp:simplePos x="0" y="0"/>
            <wp:positionH relativeFrom="column">
              <wp:posOffset>-914400</wp:posOffset>
            </wp:positionH>
            <wp:positionV relativeFrom="paragraph">
              <wp:posOffset>0</wp:posOffset>
            </wp:positionV>
            <wp:extent cx="10058400" cy="6858000"/>
            <wp:effectExtent l="0" t="0" r="0" b="0"/>
            <wp:wrapThrough wrapText="bothSides">
              <wp:wrapPolygon edited="0">
                <wp:start x="0" y="0"/>
                <wp:lineTo x="0" y="21520"/>
                <wp:lineTo x="21545" y="21520"/>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printed document.png"/>
                    <pic:cNvPicPr/>
                  </pic:nvPicPr>
                  <pic:blipFill>
                    <a:blip r:embed="rId12">
                      <a:extLst>
                        <a:ext uri="{28A0092B-C50C-407E-A947-70E740481C1C}">
                          <a14:useLocalDpi xmlns:a14="http://schemas.microsoft.com/office/drawing/2010/main" val="0"/>
                        </a:ext>
                      </a:extLst>
                    </a:blip>
                    <a:stretch>
                      <a:fillRect/>
                    </a:stretch>
                  </pic:blipFill>
                  <pic:spPr>
                    <a:xfrm>
                      <a:off x="0" y="0"/>
                      <a:ext cx="10058400" cy="6858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 xml:space="preserve">Figure 1. </w:t>
      </w:r>
      <w:r>
        <w:rPr>
          <w:rFonts w:ascii="Times New Roman" w:hAnsi="Times New Roman" w:cs="Times New Roman"/>
        </w:rPr>
        <w:t>Gantt Chart representing the timeline of events with estimated future tasks under the management plan.</w:t>
      </w:r>
    </w:p>
    <w:p w14:paraId="0C3A7908" w14:textId="77777777" w:rsidR="006610F2" w:rsidRDefault="006610F2">
      <w:pPr>
        <w:spacing w:line="480" w:lineRule="auto"/>
        <w:jc w:val="center"/>
        <w:rPr>
          <w:rFonts w:ascii="Times New Roman" w:hAnsi="Times New Roman" w:cs="Times New Roman"/>
        </w:rPr>
        <w:sectPr w:rsidR="006610F2">
          <w:pgSz w:w="15840" w:h="12240" w:orient="landscape"/>
          <w:pgMar w:top="180" w:right="1440" w:bottom="180" w:left="1440" w:header="720" w:footer="720" w:gutter="0"/>
          <w:cols w:space="720"/>
        </w:sectPr>
      </w:pPr>
    </w:p>
    <w:p w14:paraId="3A41EDE4" w14:textId="77777777" w:rsidR="006610F2" w:rsidRDefault="006610F2">
      <w:pPr>
        <w:spacing w:line="480" w:lineRule="auto"/>
        <w:jc w:val="center"/>
        <w:rPr>
          <w:rFonts w:ascii="Times New Roman" w:hAnsi="Times New Roman" w:cs="Times New Roman"/>
        </w:rPr>
      </w:pPr>
    </w:p>
    <w:p w14:paraId="0E501055" w14:textId="77777777" w:rsidR="006610F2" w:rsidRDefault="006610F2">
      <w:pPr>
        <w:spacing w:line="480" w:lineRule="auto"/>
        <w:jc w:val="center"/>
        <w:rPr>
          <w:rFonts w:ascii="Times New Roman" w:hAnsi="Times New Roman" w:cs="Times New Roman"/>
        </w:rPr>
      </w:pPr>
    </w:p>
    <w:p w14:paraId="308F51D0" w14:textId="77777777" w:rsidR="006610F2" w:rsidRDefault="006610F2">
      <w:pPr>
        <w:spacing w:line="480" w:lineRule="auto"/>
        <w:jc w:val="center"/>
        <w:rPr>
          <w:rFonts w:ascii="Times New Roman" w:hAnsi="Times New Roman" w:cs="Times New Roman"/>
        </w:rPr>
      </w:pPr>
    </w:p>
    <w:p w14:paraId="0542769A" w14:textId="77777777" w:rsidR="006610F2" w:rsidRDefault="006610F2">
      <w:pPr>
        <w:spacing w:line="480" w:lineRule="auto"/>
        <w:jc w:val="center"/>
        <w:rPr>
          <w:rFonts w:ascii="Times New Roman" w:eastAsia="Times New Roman" w:hAnsi="Times New Roman" w:cs="Times New Roman"/>
          <w:b/>
          <w:sz w:val="36"/>
        </w:rPr>
      </w:pPr>
    </w:p>
    <w:p w14:paraId="61CCA3D9" w14:textId="77777777" w:rsidR="006610F2" w:rsidRDefault="006610F2">
      <w:pPr>
        <w:spacing w:line="480" w:lineRule="auto"/>
        <w:jc w:val="center"/>
        <w:rPr>
          <w:rFonts w:ascii="Times New Roman" w:eastAsia="Times New Roman" w:hAnsi="Times New Roman" w:cs="Times New Roman"/>
          <w:b/>
          <w:sz w:val="36"/>
        </w:rPr>
      </w:pPr>
    </w:p>
    <w:p w14:paraId="02B694A0" w14:textId="77777777" w:rsidR="006610F2" w:rsidRDefault="006610F2">
      <w:pPr>
        <w:spacing w:line="480" w:lineRule="auto"/>
        <w:jc w:val="center"/>
        <w:rPr>
          <w:rFonts w:ascii="Times New Roman" w:eastAsia="Times New Roman" w:hAnsi="Times New Roman" w:cs="Times New Roman"/>
          <w:b/>
          <w:sz w:val="36"/>
        </w:rPr>
      </w:pPr>
    </w:p>
    <w:p w14:paraId="31707AF8" w14:textId="77777777" w:rsidR="006610F2" w:rsidRDefault="006610F2">
      <w:pPr>
        <w:spacing w:line="480" w:lineRule="auto"/>
        <w:jc w:val="center"/>
        <w:rPr>
          <w:rFonts w:ascii="Times New Roman" w:eastAsia="Times New Roman" w:hAnsi="Times New Roman" w:cs="Times New Roman"/>
          <w:b/>
          <w:sz w:val="36"/>
        </w:rPr>
      </w:pPr>
    </w:p>
    <w:p w14:paraId="432A4274" w14:textId="77777777" w:rsidR="006610F2" w:rsidRDefault="006610F2">
      <w:pPr>
        <w:spacing w:line="480" w:lineRule="auto"/>
        <w:jc w:val="center"/>
        <w:rPr>
          <w:rFonts w:ascii="Times New Roman" w:eastAsia="Times New Roman" w:hAnsi="Times New Roman" w:cs="Times New Roman"/>
          <w:b/>
          <w:sz w:val="36"/>
        </w:rPr>
      </w:pPr>
    </w:p>
    <w:p w14:paraId="47443C20" w14:textId="77777777" w:rsidR="006610F2" w:rsidRDefault="00D87283">
      <w:pPr>
        <w:spacing w:line="480" w:lineRule="auto"/>
        <w:jc w:val="center"/>
      </w:pPr>
      <w:r>
        <w:rPr>
          <w:rFonts w:ascii="Times New Roman" w:eastAsia="Times New Roman" w:hAnsi="Times New Roman" w:cs="Times New Roman"/>
          <w:b/>
          <w:sz w:val="36"/>
        </w:rPr>
        <w:t>Appendix C: Log Book</w:t>
      </w:r>
    </w:p>
    <w:p w14:paraId="1FC36541" w14:textId="77777777" w:rsidR="006610F2" w:rsidRDefault="006610F2">
      <w:pPr>
        <w:spacing w:line="480" w:lineRule="auto"/>
        <w:jc w:val="center"/>
        <w:rPr>
          <w:rFonts w:ascii="Times New Roman" w:hAnsi="Times New Roman" w:cs="Times New Roman"/>
        </w:rPr>
      </w:pPr>
    </w:p>
    <w:p w14:paraId="261028FC" w14:textId="77777777" w:rsidR="006610F2" w:rsidRDefault="006610F2">
      <w:pPr>
        <w:spacing w:line="480" w:lineRule="auto"/>
        <w:jc w:val="center"/>
        <w:rPr>
          <w:rFonts w:ascii="Times New Roman" w:hAnsi="Times New Roman" w:cs="Times New Roman"/>
        </w:rPr>
      </w:pPr>
    </w:p>
    <w:p w14:paraId="55011221" w14:textId="77777777" w:rsidR="006610F2" w:rsidRDefault="006610F2">
      <w:pPr>
        <w:spacing w:line="480" w:lineRule="auto"/>
        <w:jc w:val="center"/>
        <w:rPr>
          <w:rFonts w:ascii="Times New Roman" w:hAnsi="Times New Roman" w:cs="Times New Roman"/>
        </w:rPr>
      </w:pPr>
    </w:p>
    <w:p w14:paraId="252159E0" w14:textId="77777777" w:rsidR="006610F2" w:rsidRDefault="006610F2">
      <w:pPr>
        <w:spacing w:line="480" w:lineRule="auto"/>
        <w:jc w:val="center"/>
        <w:rPr>
          <w:rFonts w:ascii="Times New Roman" w:hAnsi="Times New Roman" w:cs="Times New Roman"/>
        </w:rPr>
      </w:pPr>
    </w:p>
    <w:p w14:paraId="0B81B0B5" w14:textId="77777777" w:rsidR="006610F2" w:rsidRDefault="006610F2">
      <w:pPr>
        <w:spacing w:line="480" w:lineRule="auto"/>
        <w:jc w:val="center"/>
        <w:rPr>
          <w:rFonts w:ascii="Times New Roman" w:hAnsi="Times New Roman" w:cs="Times New Roman"/>
        </w:rPr>
      </w:pPr>
    </w:p>
    <w:p w14:paraId="0964CA6D" w14:textId="77777777" w:rsidR="006610F2" w:rsidRDefault="006610F2">
      <w:pPr>
        <w:spacing w:line="480" w:lineRule="auto"/>
        <w:jc w:val="center"/>
        <w:rPr>
          <w:rFonts w:ascii="Times New Roman" w:hAnsi="Times New Roman" w:cs="Times New Roman"/>
        </w:rPr>
      </w:pPr>
    </w:p>
    <w:p w14:paraId="7AB673B0" w14:textId="77777777" w:rsidR="006610F2" w:rsidRDefault="006610F2">
      <w:pPr>
        <w:spacing w:line="480" w:lineRule="auto"/>
        <w:jc w:val="center"/>
        <w:rPr>
          <w:rFonts w:ascii="Times New Roman" w:hAnsi="Times New Roman" w:cs="Times New Roman"/>
        </w:rPr>
      </w:pPr>
    </w:p>
    <w:p w14:paraId="44811AB4" w14:textId="77777777" w:rsidR="006610F2" w:rsidRDefault="006610F2">
      <w:pPr>
        <w:spacing w:line="480" w:lineRule="auto"/>
        <w:jc w:val="center"/>
        <w:rPr>
          <w:rFonts w:ascii="Times New Roman" w:hAnsi="Times New Roman" w:cs="Times New Roman"/>
        </w:rPr>
      </w:pPr>
    </w:p>
    <w:p w14:paraId="27EA374B" w14:textId="77777777" w:rsidR="006610F2" w:rsidRDefault="006610F2">
      <w:pPr>
        <w:spacing w:line="480" w:lineRule="auto"/>
        <w:jc w:val="center"/>
        <w:rPr>
          <w:rFonts w:ascii="Times New Roman" w:hAnsi="Times New Roman" w:cs="Times New Roman"/>
        </w:rPr>
      </w:pPr>
    </w:p>
    <w:p w14:paraId="5F581229" w14:textId="77777777" w:rsidR="006610F2" w:rsidRDefault="006610F2">
      <w:pPr>
        <w:spacing w:line="480" w:lineRule="auto"/>
        <w:jc w:val="center"/>
        <w:rPr>
          <w:rFonts w:ascii="Times New Roman" w:hAnsi="Times New Roman" w:cs="Times New Roman"/>
        </w:rPr>
      </w:pPr>
    </w:p>
    <w:p w14:paraId="50BD8789" w14:textId="77777777" w:rsidR="006610F2" w:rsidRDefault="006610F2">
      <w:pPr>
        <w:spacing w:line="480" w:lineRule="auto"/>
        <w:jc w:val="center"/>
        <w:rPr>
          <w:rFonts w:ascii="Times New Roman" w:hAnsi="Times New Roman" w:cs="Times New Roman"/>
        </w:rPr>
      </w:pPr>
    </w:p>
    <w:p w14:paraId="1205680B" w14:textId="77777777" w:rsidR="006610F2" w:rsidRDefault="006610F2">
      <w:pPr>
        <w:spacing w:line="480" w:lineRule="auto"/>
        <w:jc w:val="center"/>
        <w:rPr>
          <w:rFonts w:ascii="Times New Roman" w:hAnsi="Times New Roman" w:cs="Times New Roman"/>
        </w:rPr>
      </w:pPr>
    </w:p>
    <w:p w14:paraId="7475163B" w14:textId="77777777" w:rsidR="006610F2" w:rsidRDefault="006610F2">
      <w:pPr>
        <w:spacing w:line="480" w:lineRule="auto"/>
        <w:jc w:val="center"/>
        <w:rPr>
          <w:rFonts w:ascii="Times New Roman" w:hAnsi="Times New Roman" w:cs="Times New Roman"/>
        </w:rPr>
      </w:pPr>
    </w:p>
    <w:sectPr w:rsidR="006610F2">
      <w:pgSz w:w="12240" w:h="15840"/>
      <w:pgMar w:top="1440" w:right="360" w:bottom="1440" w:left="47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32494E6" w14:textId="77777777" w:rsidR="00D56D6E" w:rsidRDefault="00D56D6E">
      <w:pPr>
        <w:spacing w:line="240" w:lineRule="auto"/>
      </w:pPr>
      <w:r>
        <w:separator/>
      </w:r>
    </w:p>
  </w:endnote>
  <w:endnote w:type="continuationSeparator" w:id="0">
    <w:p w14:paraId="35B63C38" w14:textId="77777777" w:rsidR="00D56D6E" w:rsidRDefault="00D56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ourier New"/>
    <w:panose1 w:val="00000000000000000000"/>
    <w:charset w:val="00"/>
    <w:family w:val="swiss"/>
    <w:notTrueType/>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panose1 w:val="00000000000000000000"/>
    <w:charset w:val="00"/>
    <w:family w:val="swiss"/>
    <w:notTrueType/>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BF3D4" w14:textId="77777777" w:rsidR="00D56D6E" w:rsidRDefault="00D56D6E">
    <w:pPr>
      <w:pStyle w:val="Footer"/>
      <w:jc w:val="right"/>
    </w:pPr>
  </w:p>
  <w:p w14:paraId="4115D299" w14:textId="77777777" w:rsidR="00D56D6E" w:rsidRDefault="00D56D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C57CC2" w14:textId="77777777" w:rsidR="00D56D6E" w:rsidRDefault="00D56D6E">
      <w:pPr>
        <w:spacing w:line="240" w:lineRule="auto"/>
      </w:pPr>
      <w:r>
        <w:separator/>
      </w:r>
    </w:p>
  </w:footnote>
  <w:footnote w:type="continuationSeparator" w:id="0">
    <w:p w14:paraId="347FAFF2" w14:textId="77777777" w:rsidR="00D56D6E" w:rsidRDefault="00D56D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2CA0DA6"/>
    <w:multiLevelType w:val="multilevel"/>
    <w:tmpl w:val="90C6A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8311A"/>
    <w:rsid w:val="00063DE6"/>
    <w:rsid w:val="00066E75"/>
    <w:rsid w:val="000B3CF7"/>
    <w:rsid w:val="000B727F"/>
    <w:rsid w:val="0019148E"/>
    <w:rsid w:val="001B1296"/>
    <w:rsid w:val="001B72C0"/>
    <w:rsid w:val="001E76EE"/>
    <w:rsid w:val="001F0673"/>
    <w:rsid w:val="001F2B96"/>
    <w:rsid w:val="00233FDB"/>
    <w:rsid w:val="00272FA3"/>
    <w:rsid w:val="002A2415"/>
    <w:rsid w:val="002D0C57"/>
    <w:rsid w:val="00325462"/>
    <w:rsid w:val="00440801"/>
    <w:rsid w:val="00480921"/>
    <w:rsid w:val="004E6181"/>
    <w:rsid w:val="00516B99"/>
    <w:rsid w:val="00535658"/>
    <w:rsid w:val="005714B3"/>
    <w:rsid w:val="00582CEF"/>
    <w:rsid w:val="005E101F"/>
    <w:rsid w:val="00606B84"/>
    <w:rsid w:val="006610F2"/>
    <w:rsid w:val="00686648"/>
    <w:rsid w:val="00691C72"/>
    <w:rsid w:val="006E1511"/>
    <w:rsid w:val="007C5C5D"/>
    <w:rsid w:val="007C65CF"/>
    <w:rsid w:val="00802534"/>
    <w:rsid w:val="00831A3D"/>
    <w:rsid w:val="009709A1"/>
    <w:rsid w:val="00980940"/>
    <w:rsid w:val="0098311A"/>
    <w:rsid w:val="009D0503"/>
    <w:rsid w:val="009D2B9B"/>
    <w:rsid w:val="009F197D"/>
    <w:rsid w:val="00A6557F"/>
    <w:rsid w:val="00A71395"/>
    <w:rsid w:val="00AF4A49"/>
    <w:rsid w:val="00B266D1"/>
    <w:rsid w:val="00B76702"/>
    <w:rsid w:val="00BA54F0"/>
    <w:rsid w:val="00BC105C"/>
    <w:rsid w:val="00BE09FA"/>
    <w:rsid w:val="00BE2CD0"/>
    <w:rsid w:val="00BF32C2"/>
    <w:rsid w:val="00BF4FAB"/>
    <w:rsid w:val="00C064C8"/>
    <w:rsid w:val="00C62A96"/>
    <w:rsid w:val="00C84657"/>
    <w:rsid w:val="00CE5D39"/>
    <w:rsid w:val="00D148ED"/>
    <w:rsid w:val="00D40BA5"/>
    <w:rsid w:val="00D508DA"/>
    <w:rsid w:val="00D56794"/>
    <w:rsid w:val="00D56D6E"/>
    <w:rsid w:val="00D87283"/>
    <w:rsid w:val="00D94F57"/>
    <w:rsid w:val="00DB6891"/>
    <w:rsid w:val="00DC0B98"/>
    <w:rsid w:val="00DD353E"/>
    <w:rsid w:val="00E412D4"/>
    <w:rsid w:val="00E8302C"/>
    <w:rsid w:val="00E83500"/>
    <w:rsid w:val="00E877F6"/>
    <w:rsid w:val="00EB1AA0"/>
    <w:rsid w:val="00EB64EB"/>
    <w:rsid w:val="00ED37FF"/>
    <w:rsid w:val="00EE5149"/>
    <w:rsid w:val="00EF4AB0"/>
    <w:rsid w:val="00F00FF7"/>
    <w:rsid w:val="00F52095"/>
    <w:rsid w:val="00F54D89"/>
    <w:rsid w:val="00F77211"/>
    <w:rsid w:val="00FB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6E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332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3986</Words>
  <Characters>22721</Characters>
  <Application>Microsoft Macintosh Word</Application>
  <DocSecurity>0</DocSecurity>
  <Lines>189</Lines>
  <Paragraphs>53</Paragraphs>
  <ScaleCrop>false</ScaleCrop>
  <Company/>
  <LinksUpToDate>false</LinksUpToDate>
  <CharactersWithSpaces>26654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2031 Project Proposal.docx</dc:title>
  <dc:subject/>
  <dc:creator/>
  <cp:keywords/>
  <dc:description/>
  <cp:lastModifiedBy>Sunny Patel</cp:lastModifiedBy>
  <cp:revision>56</cp:revision>
  <dcterms:created xsi:type="dcterms:W3CDTF">2014-04-25T01:49:00Z</dcterms:created>
  <dcterms:modified xsi:type="dcterms:W3CDTF">2014-04-25T20:44:00Z</dcterms:modified>
</cp:coreProperties>
</file>